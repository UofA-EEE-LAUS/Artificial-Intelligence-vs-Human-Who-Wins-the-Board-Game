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C2E61" w14:textId="77777777" w:rsidR="00AC4D51" w:rsidRDefault="00AC4D51">
      <w:pPr>
        <w:pStyle w:val="BodyText"/>
        <w:spacing w:before="1"/>
        <w:rPr>
          <w:sz w:val="13"/>
        </w:rPr>
      </w:pPr>
    </w:p>
    <w:p w14:paraId="403C1721" w14:textId="77777777" w:rsidR="00AC4D51" w:rsidRDefault="003653C0">
      <w:pPr>
        <w:pStyle w:val="Title"/>
      </w:pPr>
      <w:r>
        <w:t>The</w:t>
      </w:r>
      <w:r>
        <w:rPr>
          <w:spacing w:val="-1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AI algorithm</w:t>
      </w:r>
      <w:r>
        <w:rPr>
          <w:spacing w:val="1"/>
        </w:rPr>
        <w:t xml:space="preserve"> </w:t>
      </w:r>
      <w:r>
        <w:t>defeats the human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board</w:t>
      </w:r>
      <w:r>
        <w:rPr>
          <w:spacing w:val="1"/>
        </w:rPr>
        <w:t xml:space="preserve"> </w:t>
      </w:r>
      <w:proofErr w:type="gramStart"/>
      <w:r>
        <w:t>game</w:t>
      </w:r>
      <w:proofErr w:type="gramEnd"/>
    </w:p>
    <w:p w14:paraId="5C50294C" w14:textId="77777777" w:rsidR="00AC4D51" w:rsidRDefault="003653C0">
      <w:pPr>
        <w:spacing w:before="192"/>
        <w:ind w:left="100"/>
        <w:rPr>
          <w:sz w:val="24"/>
        </w:rPr>
      </w:pPr>
      <w:r>
        <w:rPr>
          <w:sz w:val="24"/>
        </w:rPr>
        <w:t>Vigneshraj</w:t>
      </w:r>
      <w:r>
        <w:rPr>
          <w:spacing w:val="-2"/>
          <w:sz w:val="24"/>
        </w:rPr>
        <w:t xml:space="preserve"> </w:t>
      </w:r>
      <w:r>
        <w:rPr>
          <w:sz w:val="24"/>
        </w:rPr>
        <w:t>Perumal</w:t>
      </w:r>
      <w:r>
        <w:rPr>
          <w:spacing w:val="-2"/>
          <w:sz w:val="24"/>
        </w:rPr>
        <w:t xml:space="preserve"> </w:t>
      </w:r>
      <w:r>
        <w:rPr>
          <w:sz w:val="24"/>
        </w:rPr>
        <w:t>Raja</w:t>
      </w:r>
      <w:r>
        <w:rPr>
          <w:spacing w:val="1"/>
          <w:sz w:val="24"/>
        </w:rPr>
        <w:t xml:space="preserve"> </w:t>
      </w:r>
      <w:r>
        <w:rPr>
          <w:sz w:val="24"/>
        </w:rPr>
        <w:t>(a1787474)</w:t>
      </w:r>
      <w:r>
        <w:rPr>
          <w:sz w:val="24"/>
          <w:vertAlign w:val="superscript"/>
        </w:rPr>
        <w:t>1</w:t>
      </w:r>
    </w:p>
    <w:p w14:paraId="0A4D406C" w14:textId="77777777" w:rsidR="00AC4D51" w:rsidRDefault="003653C0">
      <w:pPr>
        <w:pStyle w:val="BodyText"/>
        <w:spacing w:before="119"/>
        <w:ind w:left="100"/>
      </w:pPr>
      <w:r>
        <w:rPr>
          <w:vertAlign w:val="superscript"/>
        </w:rPr>
        <w:t>1</w:t>
      </w:r>
      <w:r>
        <w:t>School</w:t>
      </w:r>
      <w:r>
        <w:rPr>
          <w:spacing w:val="5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Electrical</w:t>
      </w:r>
      <w:r>
        <w:rPr>
          <w:spacing w:val="5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Electronics</w:t>
      </w:r>
      <w:r>
        <w:rPr>
          <w:spacing w:val="2"/>
        </w:rPr>
        <w:t xml:space="preserve"> </w:t>
      </w:r>
      <w:r>
        <w:t>Engineering,</w:t>
      </w:r>
      <w:r>
        <w:rPr>
          <w:spacing w:val="5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University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Adelaide,</w:t>
      </w:r>
      <w:r>
        <w:rPr>
          <w:spacing w:val="2"/>
        </w:rPr>
        <w:t xml:space="preserve"> </w:t>
      </w:r>
      <w:r>
        <w:t>Adelaide,</w:t>
      </w:r>
      <w:r>
        <w:rPr>
          <w:spacing w:val="1"/>
        </w:rPr>
        <w:t xml:space="preserve"> </w:t>
      </w:r>
      <w:r>
        <w:t>5005,</w:t>
      </w:r>
      <w:r>
        <w:rPr>
          <w:spacing w:val="-52"/>
        </w:rPr>
        <w:t xml:space="preserve"> </w:t>
      </w:r>
      <w:r>
        <w:t>Australia</w:t>
      </w:r>
    </w:p>
    <w:p w14:paraId="50AD33B8" w14:textId="71DDA695" w:rsidR="00AC4D51" w:rsidRDefault="003653C0">
      <w:pPr>
        <w:pStyle w:val="BodyText"/>
        <w:spacing w:before="1"/>
        <w:ind w:left="100"/>
      </w:pPr>
      <w:r>
        <w:t>Email.</w:t>
      </w:r>
      <w:r>
        <w:rPr>
          <w:spacing w:val="-3"/>
        </w:rPr>
        <w:t xml:space="preserve"> </w:t>
      </w:r>
      <w:r>
        <w:t>Id:</w:t>
      </w:r>
      <w:r>
        <w:rPr>
          <w:spacing w:val="-4"/>
        </w:rPr>
        <w:t xml:space="preserve"> </w:t>
      </w:r>
      <w:hyperlink r:id="rId5" w:history="1">
        <w:r w:rsidR="00AA54F7" w:rsidRPr="00AE3B92">
          <w:rPr>
            <w:rStyle w:val="Hyperlink"/>
          </w:rPr>
          <w:t>a1787474@student.adelide.edu.au</w:t>
        </w:r>
      </w:hyperlink>
    </w:p>
    <w:p w14:paraId="1FA5F46F" w14:textId="77777777" w:rsidR="00AC4D51" w:rsidRDefault="00AC4D51">
      <w:pPr>
        <w:pStyle w:val="BodyText"/>
        <w:spacing w:before="10"/>
        <w:rPr>
          <w:sz w:val="24"/>
        </w:rPr>
      </w:pPr>
    </w:p>
    <w:p w14:paraId="3C9F10F4" w14:textId="77777777" w:rsidR="00AC4D51" w:rsidRDefault="003653C0">
      <w:pPr>
        <w:pStyle w:val="Heading1"/>
        <w:spacing w:before="89"/>
        <w:ind w:left="100" w:firstLine="0"/>
      </w:pPr>
      <w:r>
        <w:t>Abstract:</w:t>
      </w:r>
    </w:p>
    <w:p w14:paraId="3D5A372F" w14:textId="77777777" w:rsidR="00AC4D51" w:rsidRDefault="003653C0">
      <w:pPr>
        <w:pStyle w:val="BodyText"/>
        <w:spacing w:before="26" w:line="259" w:lineRule="auto"/>
        <w:ind w:left="100" w:right="213"/>
        <w:jc w:val="both"/>
      </w:pPr>
      <w:r>
        <w:t>This paper analysis the method and functions of the existing effective algorithms such as Monte-Carlo</w:t>
      </w:r>
      <w:r>
        <w:rPr>
          <w:spacing w:val="-52"/>
        </w:rPr>
        <w:t xml:space="preserve"> </w:t>
      </w:r>
      <w:r>
        <w:t>process, Minimax Algorithm and Alpha-beta (AB) pruning technique. By evaluating its efficiency and</w:t>
      </w:r>
      <w:r>
        <w:rPr>
          <w:spacing w:val="-52"/>
        </w:rPr>
        <w:t xml:space="preserve"> </w:t>
      </w:r>
      <w:r>
        <w:t>other necessary characteristics, the optimized version of Monte-Carlo algorithm is chosen as the best</w:t>
      </w:r>
      <w:r>
        <w:rPr>
          <w:spacing w:val="1"/>
        </w:rPr>
        <w:t xml:space="preserve"> </w:t>
      </w:r>
      <w:r>
        <w:t>leading AI algorithm that could help Artificial Intelligence (AI) to defeat the humans in a board game.</w:t>
      </w:r>
      <w:r>
        <w:rPr>
          <w:spacing w:val="-5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nominated</w:t>
      </w:r>
      <w:r>
        <w:rPr>
          <w:spacing w:val="-9"/>
        </w:rPr>
        <w:t xml:space="preserve"> </w:t>
      </w:r>
      <w:r>
        <w:t>algorithm</w:t>
      </w:r>
      <w:r>
        <w:rPr>
          <w:spacing w:val="-9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used</w:t>
      </w:r>
      <w:r>
        <w:rPr>
          <w:spacing w:val="-11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second</w:t>
      </w:r>
      <w:r>
        <w:rPr>
          <w:spacing w:val="-8"/>
        </w:rPr>
        <w:t xml:space="preserve"> </w:t>
      </w:r>
      <w:r>
        <w:t>phase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research</w:t>
      </w:r>
      <w:r>
        <w:rPr>
          <w:spacing w:val="-10"/>
        </w:rPr>
        <w:t xml:space="preserve"> </w:t>
      </w:r>
      <w:r>
        <w:t>project</w:t>
      </w:r>
      <w:r>
        <w:rPr>
          <w:spacing w:val="-10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different</w:t>
      </w:r>
      <w:r>
        <w:rPr>
          <w:spacing w:val="-8"/>
        </w:rPr>
        <w:t xml:space="preserve"> </w:t>
      </w:r>
      <w:r>
        <w:t>board</w:t>
      </w:r>
      <w:r>
        <w:rPr>
          <w:spacing w:val="-53"/>
        </w:rPr>
        <w:t xml:space="preserve"> </w:t>
      </w:r>
      <w:r>
        <w:t>games.</w:t>
      </w:r>
    </w:p>
    <w:p w14:paraId="4903D80C" w14:textId="77777777" w:rsidR="00AC4D51" w:rsidRDefault="00AC4D51">
      <w:pPr>
        <w:pStyle w:val="BodyText"/>
        <w:spacing w:before="11"/>
        <w:rPr>
          <w:sz w:val="24"/>
        </w:rPr>
      </w:pPr>
    </w:p>
    <w:p w14:paraId="33841343" w14:textId="77777777" w:rsidR="00AC4D51" w:rsidRDefault="003653C0">
      <w:pPr>
        <w:pStyle w:val="BodyText"/>
        <w:spacing w:line="261" w:lineRule="auto"/>
        <w:ind w:left="100" w:right="620"/>
      </w:pPr>
      <w:r>
        <w:rPr>
          <w:b/>
          <w:sz w:val="24"/>
        </w:rPr>
        <w:t xml:space="preserve">Keywords: </w:t>
      </w:r>
      <w:r>
        <w:t>Artificial Intelligence (AI); Board game; Monte-Carlo process; Minimax Algorithm;</w:t>
      </w:r>
      <w:r>
        <w:rPr>
          <w:spacing w:val="-52"/>
        </w:rPr>
        <w:t xml:space="preserve"> </w:t>
      </w:r>
      <w:r>
        <w:t>Alpha-beta</w:t>
      </w:r>
      <w:r>
        <w:rPr>
          <w:spacing w:val="-1"/>
        </w:rPr>
        <w:t xml:space="preserve"> </w:t>
      </w:r>
      <w:r>
        <w:t>(AB)</w:t>
      </w:r>
      <w:r>
        <w:rPr>
          <w:spacing w:val="-2"/>
        </w:rPr>
        <w:t xml:space="preserve"> </w:t>
      </w:r>
      <w:r>
        <w:t>pruning</w:t>
      </w:r>
      <w:r>
        <w:rPr>
          <w:spacing w:val="-3"/>
        </w:rPr>
        <w:t xml:space="preserve"> </w:t>
      </w:r>
      <w:r>
        <w:t>technique</w:t>
      </w:r>
    </w:p>
    <w:p w14:paraId="6CE3AF14" w14:textId="77777777" w:rsidR="00AC4D51" w:rsidRDefault="00AC4D51">
      <w:pPr>
        <w:pStyle w:val="BodyText"/>
        <w:rPr>
          <w:sz w:val="24"/>
        </w:rPr>
      </w:pPr>
    </w:p>
    <w:p w14:paraId="75C085E1" w14:textId="77777777" w:rsidR="00AC4D51" w:rsidRDefault="003653C0">
      <w:pPr>
        <w:pStyle w:val="Heading1"/>
        <w:numPr>
          <w:ilvl w:val="0"/>
          <w:numId w:val="4"/>
        </w:numPr>
        <w:tabs>
          <w:tab w:val="left" w:pos="461"/>
        </w:tabs>
        <w:spacing w:before="152"/>
        <w:ind w:hanging="361"/>
      </w:pPr>
      <w:r>
        <w:t>Introduction</w:t>
      </w:r>
    </w:p>
    <w:p w14:paraId="75DCED10" w14:textId="77777777" w:rsidR="00AC4D51" w:rsidRDefault="00AC4D51">
      <w:pPr>
        <w:pStyle w:val="BodyText"/>
        <w:spacing w:before="3"/>
        <w:rPr>
          <w:b/>
          <w:sz w:val="25"/>
        </w:rPr>
      </w:pPr>
    </w:p>
    <w:p w14:paraId="377F8768" w14:textId="77777777" w:rsidR="00AC4D51" w:rsidRDefault="003653C0">
      <w:pPr>
        <w:pStyle w:val="Heading2"/>
        <w:numPr>
          <w:ilvl w:val="1"/>
          <w:numId w:val="4"/>
        </w:numPr>
        <w:tabs>
          <w:tab w:val="left" w:pos="893"/>
        </w:tabs>
        <w:spacing w:before="1"/>
        <w:ind w:hanging="433"/>
      </w:pPr>
      <w:r>
        <w:t>Background</w:t>
      </w:r>
    </w:p>
    <w:p w14:paraId="327A7FB7" w14:textId="77777777" w:rsidR="00AC4D51" w:rsidRDefault="003653C0">
      <w:pPr>
        <w:pStyle w:val="BodyText"/>
        <w:spacing w:before="18" w:line="256" w:lineRule="auto"/>
        <w:ind w:left="460" w:right="215"/>
        <w:jc w:val="both"/>
      </w:pPr>
      <w:r>
        <w:t>Artificial</w:t>
      </w:r>
      <w:r>
        <w:rPr>
          <w:spacing w:val="1"/>
        </w:rPr>
        <w:t xml:space="preserve"> </w:t>
      </w:r>
      <w:r>
        <w:t>Intelligence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 digital computer stream that</w:t>
      </w:r>
      <w:r>
        <w:rPr>
          <w:spacing w:val="1"/>
        </w:rPr>
        <w:t xml:space="preserve"> </w:t>
      </w:r>
      <w:r>
        <w:t>deals in understanding the nature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intelligence and produces new intelligent machines or any supporting software that can respond</w:t>
      </w:r>
      <w:r>
        <w:rPr>
          <w:spacing w:val="1"/>
        </w:rPr>
        <w:t xml:space="preserve"> </w:t>
      </w:r>
      <w:r>
        <w:t>like human intelligence. Games are considered as the elegant method to explain the AI algorithms.</w:t>
      </w:r>
      <w:r>
        <w:rPr>
          <w:spacing w:val="-53"/>
        </w:rPr>
        <w:t xml:space="preserve"> </w:t>
      </w:r>
      <w:r>
        <w:t xml:space="preserve">Initially, some simple board games like n-puzzle, tic-tac-toe, </w:t>
      </w:r>
      <w:proofErr w:type="spellStart"/>
      <w:r>
        <w:t>Gomoku</w:t>
      </w:r>
      <w:proofErr w:type="spellEnd"/>
      <w:r>
        <w:t xml:space="preserve"> and chess are used in AI</w:t>
      </w:r>
      <w:r>
        <w:rPr>
          <w:spacing w:val="1"/>
        </w:rPr>
        <w:t xml:space="preserve"> </w:t>
      </w:r>
      <w:r>
        <w:t>courses to trail and implement new algorithms. Later, different board games started to evolve as a</w:t>
      </w:r>
      <w:r>
        <w:rPr>
          <w:spacing w:val="1"/>
        </w:rPr>
        <w:t xml:space="preserve"> </w:t>
      </w:r>
      <w:r>
        <w:t>mainstream</w:t>
      </w:r>
      <w:r>
        <w:rPr>
          <w:spacing w:val="-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aids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teach decision-making</w:t>
      </w:r>
      <w:r>
        <w:rPr>
          <w:spacing w:val="-3"/>
        </w:rPr>
        <w:t xml:space="preserve"> </w:t>
      </w:r>
      <w:r>
        <w:t>algorithms</w:t>
      </w:r>
      <w:r>
        <w:rPr>
          <w:spacing w:val="-2"/>
        </w:rPr>
        <w:t xml:space="preserve"> </w:t>
      </w:r>
      <w:r>
        <w:t>in AI</w:t>
      </w:r>
      <w:r>
        <w:rPr>
          <w:spacing w:val="-1"/>
        </w:rPr>
        <w:t xml:space="preserve"> </w:t>
      </w:r>
      <w:r>
        <w:t>[5].</w:t>
      </w:r>
    </w:p>
    <w:p w14:paraId="20826EA4" w14:textId="77777777" w:rsidR="00AC4D51" w:rsidRDefault="00AC4D51">
      <w:pPr>
        <w:pStyle w:val="BodyText"/>
        <w:spacing w:before="3"/>
        <w:rPr>
          <w:sz w:val="23"/>
        </w:rPr>
      </w:pPr>
    </w:p>
    <w:p w14:paraId="46DB5747" w14:textId="77777777" w:rsidR="00AC4D51" w:rsidRDefault="003653C0">
      <w:pPr>
        <w:pStyle w:val="BodyText"/>
        <w:spacing w:line="256" w:lineRule="auto"/>
        <w:ind w:left="383" w:right="310"/>
        <w:jc w:val="both"/>
      </w:pPr>
      <w:r>
        <w:t>During this time, the AI application of board games was considered as an opponent for the human</w:t>
      </w:r>
      <w:r>
        <w:rPr>
          <w:spacing w:val="-52"/>
        </w:rPr>
        <w:t xml:space="preserve"> </w:t>
      </w:r>
      <w:r>
        <w:t>players. For the first time ever AlphaGo, AI</w:t>
      </w:r>
      <w:r>
        <w:rPr>
          <w:spacing w:val="1"/>
        </w:rPr>
        <w:t xml:space="preserve"> </w:t>
      </w:r>
      <w:r>
        <w:t>defeated the leading expert of Go in a tournament of</w:t>
      </w:r>
      <w:r>
        <w:rPr>
          <w:spacing w:val="1"/>
        </w:rPr>
        <w:t xml:space="preserve"> </w:t>
      </w:r>
      <w:r>
        <w:t>five matches of Go board game [7]. From then on, AI started to invent new algorithms to train the</w:t>
      </w:r>
      <w:r>
        <w:rPr>
          <w:spacing w:val="-52"/>
        </w:rPr>
        <w:t xml:space="preserve"> </w:t>
      </w:r>
      <w:r>
        <w:t>players</w:t>
      </w:r>
      <w:r>
        <w:rPr>
          <w:spacing w:val="-3"/>
        </w:rPr>
        <w:t xml:space="preserve"> </w:t>
      </w:r>
      <w:r>
        <w:t>of different</w:t>
      </w:r>
      <w:r>
        <w:rPr>
          <w:spacing w:val="-1"/>
        </w:rPr>
        <w:t xml:space="preserve"> </w:t>
      </w:r>
      <w:r>
        <w:t>board games.</w:t>
      </w:r>
    </w:p>
    <w:p w14:paraId="67B0267E" w14:textId="77777777" w:rsidR="00AC4D51" w:rsidRDefault="00AC4D51">
      <w:pPr>
        <w:pStyle w:val="BodyText"/>
        <w:spacing w:before="2"/>
        <w:rPr>
          <w:sz w:val="23"/>
        </w:rPr>
      </w:pPr>
    </w:p>
    <w:p w14:paraId="6BC19899" w14:textId="77777777" w:rsidR="00AC4D51" w:rsidRDefault="003653C0">
      <w:pPr>
        <w:pStyle w:val="BodyText"/>
        <w:spacing w:line="256" w:lineRule="auto"/>
        <w:ind w:left="383" w:right="310"/>
        <w:jc w:val="both"/>
      </w:pPr>
      <w:r>
        <w:t>The main reason behind this development is the invention of Monte Carlo Tree Search (MCTS)</w:t>
      </w:r>
      <w:r>
        <w:rPr>
          <w:spacing w:val="1"/>
        </w:rPr>
        <w:t xml:space="preserve"> </w:t>
      </w:r>
      <w:r>
        <w:t>algorithm, which could learn and train by itself. In addition to MCTS, Minimax and Alpha-beta</w:t>
      </w:r>
      <w:r>
        <w:rPr>
          <w:spacing w:val="1"/>
        </w:rPr>
        <w:t xml:space="preserve"> </w:t>
      </w:r>
      <w:r>
        <w:t>pruning technique are also considered as efficient algorithms that could be suitable to defeat the</w:t>
      </w:r>
      <w:r>
        <w:rPr>
          <w:spacing w:val="1"/>
        </w:rPr>
        <w:t xml:space="preserve"> </w:t>
      </w:r>
      <w:r>
        <w:t>humans [6,14].</w:t>
      </w:r>
    </w:p>
    <w:p w14:paraId="7D0803D7" w14:textId="77777777" w:rsidR="00AC4D51" w:rsidRDefault="003653C0">
      <w:pPr>
        <w:pStyle w:val="BodyText"/>
        <w:spacing w:before="156" w:line="259" w:lineRule="auto"/>
        <w:ind w:left="383" w:right="217"/>
        <w:jc w:val="both"/>
      </w:pPr>
      <w:r>
        <w:t>Rest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t>members,</w:t>
      </w:r>
      <w:r>
        <w:rPr>
          <w:spacing w:val="-8"/>
        </w:rPr>
        <w:t xml:space="preserve"> </w:t>
      </w:r>
      <w:proofErr w:type="spellStart"/>
      <w:r>
        <w:t>Zhuoran</w:t>
      </w:r>
      <w:proofErr w:type="spellEnd"/>
      <w:r>
        <w:rPr>
          <w:spacing w:val="-6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proofErr w:type="spellStart"/>
      <w:r>
        <w:t>Zichen</w:t>
      </w:r>
      <w:proofErr w:type="spellEnd"/>
      <w:r>
        <w:rPr>
          <w:spacing w:val="-8"/>
        </w:rPr>
        <w:t xml:space="preserve"> </w:t>
      </w:r>
      <w:r>
        <w:t>Hao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undergoing</w:t>
      </w:r>
      <w:r>
        <w:rPr>
          <w:spacing w:val="-6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research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studying</w:t>
      </w:r>
      <w:r>
        <w:rPr>
          <w:spacing w:val="-53"/>
        </w:rPr>
        <w:t xml:space="preserve"> </w:t>
      </w:r>
      <w:r>
        <w:t>about the game search and existing AI algorithms related to Chinese chess that could contribute the</w:t>
      </w:r>
      <w:r>
        <w:rPr>
          <w:spacing w:val="-52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lead in</w:t>
      </w:r>
      <w:r>
        <w:rPr>
          <w:spacing w:val="-3"/>
        </w:rPr>
        <w:t xml:space="preserve"> </w:t>
      </w:r>
      <w:r>
        <w:t>a successful</w:t>
      </w:r>
      <w:r>
        <w:rPr>
          <w:spacing w:val="1"/>
        </w:rPr>
        <w:t xml:space="preserve"> </w:t>
      </w:r>
      <w:r>
        <w:t>path during the</w:t>
      </w:r>
      <w:r>
        <w:rPr>
          <w:spacing w:val="-1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phase.</w:t>
      </w:r>
    </w:p>
    <w:p w14:paraId="37883C6D" w14:textId="77777777" w:rsidR="00AC4D51" w:rsidRDefault="00AC4D51">
      <w:pPr>
        <w:pStyle w:val="BodyText"/>
        <w:rPr>
          <w:sz w:val="24"/>
        </w:rPr>
      </w:pPr>
    </w:p>
    <w:p w14:paraId="0082FC0A" w14:textId="77777777" w:rsidR="00AC4D51" w:rsidRDefault="003653C0">
      <w:pPr>
        <w:pStyle w:val="Heading2"/>
        <w:numPr>
          <w:ilvl w:val="1"/>
          <w:numId w:val="4"/>
        </w:numPr>
        <w:tabs>
          <w:tab w:val="left" w:pos="893"/>
        </w:tabs>
        <w:spacing w:before="155"/>
        <w:ind w:hanging="433"/>
      </w:pPr>
      <w:r>
        <w:t>Goal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thesis paper</w:t>
      </w:r>
    </w:p>
    <w:p w14:paraId="3C0BC853" w14:textId="77777777" w:rsidR="00AC4D51" w:rsidRDefault="003653C0">
      <w:pPr>
        <w:pStyle w:val="BodyText"/>
        <w:spacing w:before="180" w:line="259" w:lineRule="auto"/>
        <w:ind w:left="460" w:right="316"/>
        <w:jc w:val="both"/>
      </w:pPr>
      <w:r>
        <w:t>The</w:t>
      </w:r>
      <w:r>
        <w:rPr>
          <w:spacing w:val="-4"/>
        </w:rPr>
        <w:t xml:space="preserve"> </w:t>
      </w:r>
      <w:r>
        <w:t>goal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paper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well</w:t>
      </w:r>
      <w:r>
        <w:rPr>
          <w:spacing w:val="-5"/>
        </w:rPr>
        <w:t xml:space="preserve"> </w:t>
      </w:r>
      <w:r>
        <w:t>versed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existing</w:t>
      </w:r>
      <w:r>
        <w:rPr>
          <w:spacing w:val="-4"/>
        </w:rPr>
        <w:t xml:space="preserve"> </w:t>
      </w:r>
      <w:r>
        <w:t>leading</w:t>
      </w:r>
      <w:r>
        <w:rPr>
          <w:spacing w:val="-4"/>
        </w:rPr>
        <w:t xml:space="preserve"> </w:t>
      </w:r>
      <w:r>
        <w:t>AI</w:t>
      </w:r>
      <w:r>
        <w:rPr>
          <w:spacing w:val="-4"/>
        </w:rPr>
        <w:t xml:space="preserve"> </w:t>
      </w:r>
      <w:r>
        <w:t>algorithms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could</w:t>
      </w:r>
      <w:r>
        <w:rPr>
          <w:spacing w:val="-6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in</w:t>
      </w:r>
      <w:r>
        <w:rPr>
          <w:spacing w:val="-52"/>
        </w:rPr>
        <w:t xml:space="preserve"> </w:t>
      </w:r>
      <w:r>
        <w:t>defeating the humans in any board game matches. 50% of success during the second phase of the</w:t>
      </w:r>
      <w:r>
        <w:rPr>
          <w:spacing w:val="-52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depends on this</w:t>
      </w:r>
      <w:r>
        <w:rPr>
          <w:spacing w:val="-2"/>
        </w:rPr>
        <w:t xml:space="preserve"> </w:t>
      </w:r>
      <w:r>
        <w:t>algorithmic</w:t>
      </w:r>
      <w:r>
        <w:rPr>
          <w:spacing w:val="-2"/>
        </w:rPr>
        <w:t xml:space="preserve"> </w:t>
      </w:r>
      <w:r>
        <w:t>study.</w:t>
      </w:r>
    </w:p>
    <w:p w14:paraId="2B10F6F0" w14:textId="77777777" w:rsidR="00AC4D51" w:rsidRDefault="00AC4D51">
      <w:pPr>
        <w:spacing w:line="259" w:lineRule="auto"/>
        <w:jc w:val="both"/>
        <w:sectPr w:rsidR="00AC4D51">
          <w:type w:val="continuous"/>
          <w:pgSz w:w="11910" w:h="16840"/>
          <w:pgMar w:top="1580" w:right="1220" w:bottom="280" w:left="1340" w:header="720" w:footer="720" w:gutter="0"/>
          <w:cols w:space="720"/>
        </w:sectPr>
      </w:pPr>
    </w:p>
    <w:p w14:paraId="44DE31E0" w14:textId="77777777" w:rsidR="00AC4D51" w:rsidRDefault="00AC4D51">
      <w:pPr>
        <w:pStyle w:val="BodyText"/>
        <w:spacing w:before="10"/>
        <w:rPr>
          <w:sz w:val="15"/>
        </w:rPr>
      </w:pPr>
    </w:p>
    <w:p w14:paraId="1B2C2C4E" w14:textId="77777777" w:rsidR="00AC4D51" w:rsidRDefault="003653C0">
      <w:pPr>
        <w:pStyle w:val="Heading2"/>
        <w:numPr>
          <w:ilvl w:val="1"/>
          <w:numId w:val="4"/>
        </w:numPr>
        <w:tabs>
          <w:tab w:val="left" w:pos="893"/>
        </w:tabs>
        <w:spacing w:before="90"/>
        <w:ind w:hanging="433"/>
      </w:pPr>
      <w:r>
        <w:t>Structure</w:t>
      </w:r>
      <w:r>
        <w:rPr>
          <w:spacing w:val="-3"/>
        </w:rPr>
        <w:t xml:space="preserve"> </w:t>
      </w:r>
      <w:r>
        <w:t>of thesis paper</w:t>
      </w:r>
    </w:p>
    <w:p w14:paraId="08AC5C38" w14:textId="77777777" w:rsidR="00AC4D51" w:rsidRDefault="003653C0">
      <w:pPr>
        <w:pStyle w:val="BodyText"/>
        <w:spacing w:before="21" w:line="256" w:lineRule="auto"/>
        <w:ind w:left="383" w:right="310"/>
        <w:jc w:val="both"/>
      </w:pPr>
      <w:r>
        <w:rPr>
          <w:spacing w:val="-1"/>
        </w:rPr>
        <w:t>As</w:t>
      </w:r>
      <w:r>
        <w:rPr>
          <w:spacing w:val="-10"/>
        </w:rPr>
        <w:t xml:space="preserve"> </w:t>
      </w:r>
      <w:r>
        <w:rPr>
          <w:spacing w:val="-1"/>
        </w:rPr>
        <w:t>per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goal,</w:t>
      </w:r>
      <w:r>
        <w:rPr>
          <w:spacing w:val="-10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thesis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framed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explain</w:t>
      </w:r>
      <w:r>
        <w:rPr>
          <w:spacing w:val="-13"/>
        </w:rPr>
        <w:t xml:space="preserve"> </w:t>
      </w:r>
      <w:r>
        <w:t>MCTS,</w:t>
      </w:r>
      <w:r>
        <w:rPr>
          <w:spacing w:val="-13"/>
        </w:rPr>
        <w:t xml:space="preserve"> </w:t>
      </w:r>
      <w:r>
        <w:t>Minimax</w:t>
      </w:r>
      <w:r>
        <w:rPr>
          <w:spacing w:val="-11"/>
        </w:rPr>
        <w:t xml:space="preserve"> </w:t>
      </w:r>
      <w:r>
        <w:t>algorithm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Alpha-Beta</w:t>
      </w:r>
      <w:r>
        <w:rPr>
          <w:spacing w:val="-10"/>
        </w:rPr>
        <w:t xml:space="preserve"> </w:t>
      </w:r>
      <w:r>
        <w:t>pruning</w:t>
      </w:r>
      <w:r>
        <w:rPr>
          <w:spacing w:val="-53"/>
        </w:rPr>
        <w:t xml:space="preserve"> </w:t>
      </w:r>
      <w:r>
        <w:t>technique in each section (3,4,5) and provides a result of the analysis. The final section describes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future work of the second phase 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project.</w:t>
      </w:r>
    </w:p>
    <w:p w14:paraId="575A8671" w14:textId="77777777" w:rsidR="00AC4D51" w:rsidRDefault="00AC4D51">
      <w:pPr>
        <w:pStyle w:val="BodyText"/>
        <w:spacing w:before="3"/>
        <w:rPr>
          <w:sz w:val="23"/>
        </w:rPr>
      </w:pPr>
    </w:p>
    <w:p w14:paraId="46E47C6F" w14:textId="77777777" w:rsidR="00AC4D51" w:rsidRDefault="003653C0">
      <w:pPr>
        <w:pStyle w:val="Heading1"/>
        <w:numPr>
          <w:ilvl w:val="0"/>
          <w:numId w:val="4"/>
        </w:numPr>
        <w:tabs>
          <w:tab w:val="left" w:pos="461"/>
        </w:tabs>
        <w:ind w:hanging="361"/>
      </w:pPr>
      <w:r>
        <w:t>Literature</w:t>
      </w:r>
      <w:r>
        <w:rPr>
          <w:spacing w:val="-2"/>
        </w:rPr>
        <w:t xml:space="preserve"> </w:t>
      </w:r>
      <w:r>
        <w:t>review:</w:t>
      </w:r>
    </w:p>
    <w:p w14:paraId="468690EE" w14:textId="77777777" w:rsidR="00AC4D51" w:rsidRDefault="003653C0">
      <w:pPr>
        <w:pStyle w:val="BodyText"/>
        <w:spacing w:before="27" w:line="256" w:lineRule="auto"/>
        <w:ind w:left="460" w:right="160"/>
        <w:jc w:val="both"/>
      </w:pPr>
      <w:r>
        <w:t>In general, the AI program was trained in a relatively small domain like games, because only with</w:t>
      </w:r>
      <w:r>
        <w:rPr>
          <w:spacing w:val="1"/>
        </w:rPr>
        <w:t xml:space="preserve"> </w:t>
      </w:r>
      <w:r>
        <w:t xml:space="preserve">simulated games, it is possible to generate and </w:t>
      </w:r>
      <w:proofErr w:type="spellStart"/>
      <w:r>
        <w:t>analyse</w:t>
      </w:r>
      <w:proofErr w:type="spellEnd"/>
      <w:r>
        <w:t xml:space="preserve"> extensive data which is impracticable in</w:t>
      </w:r>
      <w:r>
        <w:rPr>
          <w:spacing w:val="1"/>
        </w:rPr>
        <w:t xml:space="preserve"> </w:t>
      </w:r>
      <w:r>
        <w:t>testing with real life [7]. Since the 1960s, digital computer researchers consider chess as the</w:t>
      </w:r>
      <w:r>
        <w:rPr>
          <w:spacing w:val="1"/>
        </w:rPr>
        <w:t xml:space="preserve"> </w:t>
      </w:r>
      <w:r>
        <w:t>drosophila of Artificial Intelligence (AI) [16]. From then on, people started to show interest on</w:t>
      </w:r>
      <w:r>
        <w:rPr>
          <w:spacing w:val="1"/>
        </w:rPr>
        <w:t xml:space="preserve"> </w:t>
      </w:r>
      <w:r>
        <w:t>challenging games which competes with their mind ability [3]. Search and evaluation program of a</w:t>
      </w:r>
      <w:r>
        <w:rPr>
          <w:spacing w:val="-52"/>
        </w:rPr>
        <w:t xml:space="preserve"> </w:t>
      </w:r>
      <w:r>
        <w:t>particular algorithm determines the efficiency of the game [1]. With the combination of selective</w:t>
      </w:r>
      <w:r>
        <w:rPr>
          <w:spacing w:val="1"/>
        </w:rPr>
        <w:t xml:space="preserve"> </w:t>
      </w:r>
      <w:r>
        <w:t>search and different evaluation functions, new variants in games are performed [3]. This progress</w:t>
      </w:r>
      <w:r>
        <w:rPr>
          <w:spacing w:val="1"/>
        </w:rPr>
        <w:t xml:space="preserve"> </w:t>
      </w:r>
      <w:r>
        <w:t>in AI evolves other streams like neural network, machine learning, computational intelligence,</w:t>
      </w:r>
      <w:r>
        <w:rPr>
          <w:spacing w:val="1"/>
        </w:rPr>
        <w:t xml:space="preserve"> </w:t>
      </w:r>
      <w:r>
        <w:t xml:space="preserve">agent-based reasoning, heuristic </w:t>
      </w:r>
      <w:proofErr w:type="gramStart"/>
      <w:r>
        <w:t>search</w:t>
      </w:r>
      <w:proofErr w:type="gramEnd"/>
      <w:r>
        <w:t xml:space="preserve"> and knowledge representation. To develop intelligent</w:t>
      </w:r>
      <w:r>
        <w:rPr>
          <w:spacing w:val="1"/>
        </w:rPr>
        <w:t xml:space="preserve"> </w:t>
      </w:r>
      <w:r>
        <w:rPr>
          <w:spacing w:val="-1"/>
        </w:rPr>
        <w:t>agents</w:t>
      </w:r>
      <w:r>
        <w:rPr>
          <w:spacing w:val="-12"/>
        </w:rPr>
        <w:t xml:space="preserve"> </w:t>
      </w:r>
      <w:r>
        <w:rPr>
          <w:spacing w:val="-1"/>
        </w:rPr>
        <w:t>with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capability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learning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games</w:t>
      </w:r>
      <w:r>
        <w:rPr>
          <w:spacing w:val="-13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themselves</w:t>
      </w:r>
      <w:r>
        <w:rPr>
          <w:spacing w:val="-13"/>
        </w:rPr>
        <w:t xml:space="preserve"> </w:t>
      </w:r>
      <w:r>
        <w:t>through</w:t>
      </w:r>
      <w:r>
        <w:rPr>
          <w:spacing w:val="-12"/>
        </w:rPr>
        <w:t xml:space="preserve"> </w:t>
      </w:r>
      <w:r>
        <w:t>uploading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rules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games,</w:t>
      </w:r>
      <w:r>
        <w:rPr>
          <w:spacing w:val="-52"/>
        </w:rPr>
        <w:t xml:space="preserve"> </w:t>
      </w:r>
      <w:r>
        <w:t>AI must be tested with different algorithms and board games [1]. Deep Blue was an incredible</w:t>
      </w:r>
      <w:r>
        <w:rPr>
          <w:spacing w:val="1"/>
        </w:rPr>
        <w:t xml:space="preserve"> </w:t>
      </w:r>
      <w:r>
        <w:t>milestone of AI. This invention won a game against the world chess champion in 1996 after losing</w:t>
      </w:r>
      <w:r>
        <w:rPr>
          <w:spacing w:val="-52"/>
        </w:rPr>
        <w:t xml:space="preserve"> </w:t>
      </w:r>
      <w:r>
        <w:t>three matches and drawing twice. A year later, Deep Blue won by 1 point after inheriting minimax,</w:t>
      </w:r>
      <w:r>
        <w:rPr>
          <w:spacing w:val="-53"/>
        </w:rPr>
        <w:t xml:space="preserve"> </w:t>
      </w:r>
      <w:r>
        <w:t xml:space="preserve">alpha-beta </w:t>
      </w:r>
      <w:proofErr w:type="gramStart"/>
      <w:r>
        <w:t>pruning</w:t>
      </w:r>
      <w:proofErr w:type="gramEnd"/>
      <w:r>
        <w:t xml:space="preserve"> and evaluation functions. So, it is significant to learn and optimally use the top</w:t>
      </w:r>
      <w:r>
        <w:rPr>
          <w:spacing w:val="1"/>
        </w:rPr>
        <w:t xml:space="preserve"> </w:t>
      </w:r>
      <w:r>
        <w:t>existing</w:t>
      </w:r>
      <w:r>
        <w:rPr>
          <w:spacing w:val="-1"/>
        </w:rPr>
        <w:t xml:space="preserve"> </w:t>
      </w:r>
      <w:r>
        <w:t>algorithms to</w:t>
      </w:r>
      <w:r>
        <w:rPr>
          <w:spacing w:val="-3"/>
        </w:rPr>
        <w:t xml:space="preserve"> </w:t>
      </w:r>
      <w:r>
        <w:t>defeat</w:t>
      </w:r>
      <w:r>
        <w:rPr>
          <w:spacing w:val="1"/>
        </w:rPr>
        <w:t xml:space="preserve"> </w:t>
      </w:r>
      <w:r>
        <w:t>humans</w:t>
      </w:r>
      <w:r>
        <w:rPr>
          <w:spacing w:val="-2"/>
        </w:rPr>
        <w:t xml:space="preserve"> </w:t>
      </w:r>
      <w:r>
        <w:t>by AI</w:t>
      </w:r>
      <w:r>
        <w:rPr>
          <w:spacing w:val="-2"/>
        </w:rPr>
        <w:t xml:space="preserve"> </w:t>
      </w:r>
      <w:r>
        <w:t>in board</w:t>
      </w:r>
      <w:r>
        <w:rPr>
          <w:spacing w:val="-3"/>
        </w:rPr>
        <w:t xml:space="preserve"> </w:t>
      </w:r>
      <w:r>
        <w:t>games.</w:t>
      </w:r>
    </w:p>
    <w:p w14:paraId="3372D5CD" w14:textId="77777777" w:rsidR="00AC4D51" w:rsidRDefault="00AC4D51">
      <w:pPr>
        <w:pStyle w:val="BodyText"/>
        <w:spacing w:before="3"/>
      </w:pPr>
    </w:p>
    <w:p w14:paraId="5780DD0F" w14:textId="77777777" w:rsidR="00AC4D51" w:rsidRDefault="003653C0">
      <w:pPr>
        <w:pStyle w:val="Heading2"/>
        <w:numPr>
          <w:ilvl w:val="1"/>
          <w:numId w:val="4"/>
        </w:numPr>
        <w:tabs>
          <w:tab w:val="left" w:pos="893"/>
        </w:tabs>
        <w:ind w:hanging="433"/>
      </w:pPr>
      <w:r>
        <w:t>Minimax</w:t>
      </w:r>
      <w:r>
        <w:rPr>
          <w:spacing w:val="-2"/>
        </w:rPr>
        <w:t xml:space="preserve"> </w:t>
      </w:r>
      <w:r>
        <w:t>Algorithm</w:t>
      </w:r>
    </w:p>
    <w:p w14:paraId="05AD5C26" w14:textId="77777777" w:rsidR="00AC4D51" w:rsidRDefault="003653C0">
      <w:pPr>
        <w:pStyle w:val="BodyText"/>
        <w:spacing w:before="23" w:line="259" w:lineRule="auto"/>
        <w:ind w:left="460" w:right="163"/>
        <w:jc w:val="both"/>
      </w:pPr>
      <w:r w:rsidRPr="00B61C23">
        <w:rPr>
          <w:highlight w:val="yellow"/>
          <w:rPrChange w:id="0" w:author="viki raj" w:date="2021-06-04T04:17:00Z">
            <w:rPr/>
          </w:rPrChange>
        </w:rPr>
        <w:t xml:space="preserve">The minimax algorithm is also called as </w:t>
      </w:r>
      <w:proofErr w:type="spellStart"/>
      <w:r w:rsidRPr="00B61C23">
        <w:rPr>
          <w:highlight w:val="yellow"/>
          <w:rPrChange w:id="1" w:author="viki raj" w:date="2021-06-04T04:17:00Z">
            <w:rPr/>
          </w:rPrChange>
        </w:rPr>
        <w:t>negamax</w:t>
      </w:r>
      <w:proofErr w:type="spellEnd"/>
      <w:r w:rsidRPr="00B61C23">
        <w:rPr>
          <w:highlight w:val="yellow"/>
          <w:rPrChange w:id="2" w:author="viki raj" w:date="2021-06-04T04:17:00Z">
            <w:rPr/>
          </w:rPrChange>
        </w:rPr>
        <w:t xml:space="preserve"> algorithm that remains the most widely used</w:t>
      </w:r>
      <w:r w:rsidRPr="00B61C23">
        <w:rPr>
          <w:spacing w:val="1"/>
          <w:highlight w:val="yellow"/>
          <w:rPrChange w:id="3" w:author="viki raj" w:date="2021-06-04T04:17:00Z">
            <w:rPr>
              <w:spacing w:val="1"/>
            </w:rPr>
          </w:rPrChange>
        </w:rPr>
        <w:t xml:space="preserve"> </w:t>
      </w:r>
      <w:r w:rsidRPr="00B61C23">
        <w:rPr>
          <w:highlight w:val="yellow"/>
          <w:rPrChange w:id="4" w:author="viki raj" w:date="2021-06-04T04:17:00Z">
            <w:rPr/>
          </w:rPrChange>
        </w:rPr>
        <w:t>search</w:t>
      </w:r>
      <w:r w:rsidRPr="00B61C23">
        <w:rPr>
          <w:spacing w:val="1"/>
          <w:highlight w:val="yellow"/>
          <w:rPrChange w:id="5" w:author="viki raj" w:date="2021-06-04T04:17:00Z">
            <w:rPr>
              <w:spacing w:val="1"/>
            </w:rPr>
          </w:rPrChange>
        </w:rPr>
        <w:t xml:space="preserve"> </w:t>
      </w:r>
      <w:r w:rsidRPr="00B61C23">
        <w:rPr>
          <w:highlight w:val="yellow"/>
          <w:rPrChange w:id="6" w:author="viki raj" w:date="2021-06-04T04:17:00Z">
            <w:rPr/>
          </w:rPrChange>
        </w:rPr>
        <w:t>technique</w:t>
      </w:r>
      <w:r w:rsidRPr="00B61C23">
        <w:rPr>
          <w:spacing w:val="1"/>
          <w:highlight w:val="yellow"/>
          <w:rPrChange w:id="7" w:author="viki raj" w:date="2021-06-04T04:17:00Z">
            <w:rPr>
              <w:spacing w:val="1"/>
            </w:rPr>
          </w:rPrChange>
        </w:rPr>
        <w:t xml:space="preserve"> </w:t>
      </w:r>
      <w:r w:rsidRPr="00B61C23">
        <w:rPr>
          <w:highlight w:val="yellow"/>
          <w:rPrChange w:id="8" w:author="viki raj" w:date="2021-06-04T04:17:00Z">
            <w:rPr/>
          </w:rPrChange>
        </w:rPr>
        <w:t>being</w:t>
      </w:r>
      <w:r w:rsidRPr="00B61C23">
        <w:rPr>
          <w:spacing w:val="1"/>
          <w:highlight w:val="yellow"/>
          <w:rPrChange w:id="9" w:author="viki raj" w:date="2021-06-04T04:17:00Z">
            <w:rPr>
              <w:spacing w:val="1"/>
            </w:rPr>
          </w:rPrChange>
        </w:rPr>
        <w:t xml:space="preserve"> </w:t>
      </w:r>
      <w:r w:rsidRPr="00B61C23">
        <w:rPr>
          <w:highlight w:val="yellow"/>
          <w:rPrChange w:id="10" w:author="viki raj" w:date="2021-06-04T04:17:00Z">
            <w:rPr/>
          </w:rPrChange>
        </w:rPr>
        <w:t>best</w:t>
      </w:r>
      <w:r w:rsidRPr="00B61C23">
        <w:rPr>
          <w:spacing w:val="1"/>
          <w:highlight w:val="yellow"/>
          <w:rPrChange w:id="11" w:author="viki raj" w:date="2021-06-04T04:17:00Z">
            <w:rPr>
              <w:spacing w:val="1"/>
            </w:rPr>
          </w:rPrChange>
        </w:rPr>
        <w:t xml:space="preserve"> </w:t>
      </w:r>
      <w:r w:rsidRPr="00B61C23">
        <w:rPr>
          <w:highlight w:val="yellow"/>
          <w:rPrChange w:id="12" w:author="viki raj" w:date="2021-06-04T04:17:00Z">
            <w:rPr/>
          </w:rPrChange>
        </w:rPr>
        <w:t>adaptable</w:t>
      </w:r>
      <w:r w:rsidRPr="00B61C23">
        <w:rPr>
          <w:spacing w:val="1"/>
          <w:highlight w:val="yellow"/>
          <w:rPrChange w:id="13" w:author="viki raj" w:date="2021-06-04T04:17:00Z">
            <w:rPr>
              <w:spacing w:val="1"/>
            </w:rPr>
          </w:rPrChange>
        </w:rPr>
        <w:t xml:space="preserve"> </w:t>
      </w:r>
      <w:r w:rsidRPr="00B61C23">
        <w:rPr>
          <w:highlight w:val="yellow"/>
          <w:rPrChange w:id="14" w:author="viki raj" w:date="2021-06-04T04:17:00Z">
            <w:rPr/>
          </w:rPrChange>
        </w:rPr>
        <w:t>for</w:t>
      </w:r>
      <w:r w:rsidRPr="00B61C23">
        <w:rPr>
          <w:spacing w:val="1"/>
          <w:highlight w:val="yellow"/>
          <w:rPrChange w:id="15" w:author="viki raj" w:date="2021-06-04T04:17:00Z">
            <w:rPr>
              <w:spacing w:val="1"/>
            </w:rPr>
          </w:rPrChange>
        </w:rPr>
        <w:t xml:space="preserve"> </w:t>
      </w:r>
      <w:r w:rsidRPr="00B61C23">
        <w:rPr>
          <w:highlight w:val="yellow"/>
          <w:rPrChange w:id="16" w:author="viki raj" w:date="2021-06-04T04:17:00Z">
            <w:rPr/>
          </w:rPrChange>
        </w:rPr>
        <w:t>two-player</w:t>
      </w:r>
      <w:r w:rsidRPr="00B61C23">
        <w:rPr>
          <w:spacing w:val="1"/>
          <w:highlight w:val="yellow"/>
          <w:rPrChange w:id="17" w:author="viki raj" w:date="2021-06-04T04:17:00Z">
            <w:rPr>
              <w:spacing w:val="1"/>
            </w:rPr>
          </w:rPrChange>
        </w:rPr>
        <w:t xml:space="preserve"> </w:t>
      </w:r>
      <w:r w:rsidRPr="00B61C23">
        <w:rPr>
          <w:highlight w:val="yellow"/>
          <w:rPrChange w:id="18" w:author="viki raj" w:date="2021-06-04T04:17:00Z">
            <w:rPr/>
          </w:rPrChange>
        </w:rPr>
        <w:t>perfect-information</w:t>
      </w:r>
      <w:r w:rsidRPr="00B61C23">
        <w:rPr>
          <w:spacing w:val="1"/>
          <w:highlight w:val="yellow"/>
          <w:rPrChange w:id="19" w:author="viki raj" w:date="2021-06-04T04:17:00Z">
            <w:rPr>
              <w:spacing w:val="1"/>
            </w:rPr>
          </w:rPrChange>
        </w:rPr>
        <w:t xml:space="preserve"> </w:t>
      </w:r>
      <w:r w:rsidRPr="00B61C23">
        <w:rPr>
          <w:highlight w:val="yellow"/>
          <w:rPrChange w:id="20" w:author="viki raj" w:date="2021-06-04T04:17:00Z">
            <w:rPr/>
          </w:rPrChange>
        </w:rPr>
        <w:t>games</w:t>
      </w:r>
      <w:r w:rsidRPr="00B61C23">
        <w:rPr>
          <w:spacing w:val="1"/>
          <w:highlight w:val="yellow"/>
          <w:rPrChange w:id="21" w:author="viki raj" w:date="2021-06-04T04:17:00Z">
            <w:rPr>
              <w:spacing w:val="1"/>
            </w:rPr>
          </w:rPrChange>
        </w:rPr>
        <w:t xml:space="preserve"> </w:t>
      </w:r>
      <w:r w:rsidRPr="00B61C23">
        <w:rPr>
          <w:highlight w:val="yellow"/>
          <w:rPrChange w:id="22" w:author="viki raj" w:date="2021-06-04T04:17:00Z">
            <w:rPr/>
          </w:rPrChange>
        </w:rPr>
        <w:t>[6].</w:t>
      </w:r>
      <w:r w:rsidRPr="00B61C23">
        <w:rPr>
          <w:spacing w:val="1"/>
          <w:highlight w:val="yellow"/>
          <w:rPrChange w:id="23" w:author="viki raj" w:date="2021-06-04T04:17:00Z">
            <w:rPr>
              <w:spacing w:val="1"/>
            </w:rPr>
          </w:rPrChange>
        </w:rPr>
        <w:t xml:space="preserve"> </w:t>
      </w:r>
      <w:r w:rsidRPr="00B61C23">
        <w:rPr>
          <w:highlight w:val="yellow"/>
          <w:rPrChange w:id="24" w:author="viki raj" w:date="2021-06-04T04:17:00Z">
            <w:rPr/>
          </w:rPrChange>
        </w:rPr>
        <w:t>The</w:t>
      </w:r>
      <w:r w:rsidRPr="00B61C23">
        <w:rPr>
          <w:spacing w:val="1"/>
          <w:highlight w:val="yellow"/>
          <w:rPrChange w:id="25" w:author="viki raj" w:date="2021-06-04T04:17:00Z">
            <w:rPr>
              <w:spacing w:val="1"/>
            </w:rPr>
          </w:rPrChange>
        </w:rPr>
        <w:t xml:space="preserve"> </w:t>
      </w:r>
      <w:r w:rsidRPr="00B61C23">
        <w:rPr>
          <w:highlight w:val="yellow"/>
          <w:rPrChange w:id="26" w:author="viki raj" w:date="2021-06-04T04:17:00Z">
            <w:rPr/>
          </w:rPrChange>
        </w:rPr>
        <w:t>MINIMAX algorithm provides an optimal strategy for two-player, even by understanding and</w:t>
      </w:r>
      <w:r w:rsidRPr="00B61C23">
        <w:rPr>
          <w:spacing w:val="1"/>
          <w:highlight w:val="yellow"/>
          <w:rPrChange w:id="27" w:author="viki raj" w:date="2021-06-04T04:17:00Z">
            <w:rPr>
              <w:spacing w:val="1"/>
            </w:rPr>
          </w:rPrChange>
        </w:rPr>
        <w:t xml:space="preserve"> </w:t>
      </w:r>
      <w:r w:rsidRPr="00B61C23">
        <w:rPr>
          <w:spacing w:val="-1"/>
          <w:highlight w:val="yellow"/>
          <w:rPrChange w:id="28" w:author="viki raj" w:date="2021-06-04T04:17:00Z">
            <w:rPr>
              <w:spacing w:val="-1"/>
            </w:rPr>
          </w:rPrChange>
        </w:rPr>
        <w:t>tackling</w:t>
      </w:r>
      <w:r w:rsidRPr="00B61C23">
        <w:rPr>
          <w:spacing w:val="-12"/>
          <w:highlight w:val="yellow"/>
          <w:rPrChange w:id="29" w:author="viki raj" w:date="2021-06-04T04:17:00Z">
            <w:rPr>
              <w:spacing w:val="-12"/>
            </w:rPr>
          </w:rPrChange>
        </w:rPr>
        <w:t xml:space="preserve"> </w:t>
      </w:r>
      <w:r w:rsidRPr="00B61C23">
        <w:rPr>
          <w:highlight w:val="yellow"/>
          <w:rPrChange w:id="30" w:author="viki raj" w:date="2021-06-04T04:17:00Z">
            <w:rPr/>
          </w:rPrChange>
        </w:rPr>
        <w:t>the</w:t>
      </w:r>
      <w:r w:rsidRPr="00B61C23">
        <w:rPr>
          <w:spacing w:val="-12"/>
          <w:highlight w:val="yellow"/>
          <w:rPrChange w:id="31" w:author="viki raj" w:date="2021-06-04T04:17:00Z">
            <w:rPr>
              <w:spacing w:val="-12"/>
            </w:rPr>
          </w:rPrChange>
        </w:rPr>
        <w:t xml:space="preserve"> </w:t>
      </w:r>
      <w:r w:rsidRPr="00B61C23">
        <w:rPr>
          <w:highlight w:val="yellow"/>
          <w:rPrChange w:id="32" w:author="viki raj" w:date="2021-06-04T04:17:00Z">
            <w:rPr/>
          </w:rPrChange>
        </w:rPr>
        <w:t>opponent's</w:t>
      </w:r>
      <w:r w:rsidRPr="00B61C23">
        <w:rPr>
          <w:spacing w:val="-10"/>
          <w:highlight w:val="yellow"/>
          <w:rPrChange w:id="33" w:author="viki raj" w:date="2021-06-04T04:17:00Z">
            <w:rPr>
              <w:spacing w:val="-10"/>
            </w:rPr>
          </w:rPrChange>
        </w:rPr>
        <w:t xml:space="preserve"> </w:t>
      </w:r>
      <w:r w:rsidRPr="00B61C23">
        <w:rPr>
          <w:highlight w:val="yellow"/>
          <w:rPrChange w:id="34" w:author="viki raj" w:date="2021-06-04T04:17:00Z">
            <w:rPr/>
          </w:rPrChange>
        </w:rPr>
        <w:t>optimal</w:t>
      </w:r>
      <w:r w:rsidRPr="00B61C23">
        <w:rPr>
          <w:spacing w:val="-11"/>
          <w:highlight w:val="yellow"/>
          <w:rPrChange w:id="35" w:author="viki raj" w:date="2021-06-04T04:17:00Z">
            <w:rPr>
              <w:spacing w:val="-11"/>
            </w:rPr>
          </w:rPrChange>
        </w:rPr>
        <w:t xml:space="preserve"> </w:t>
      </w:r>
      <w:r w:rsidRPr="00B61C23">
        <w:rPr>
          <w:highlight w:val="yellow"/>
          <w:rPrChange w:id="36" w:author="viki raj" w:date="2021-06-04T04:17:00Z">
            <w:rPr/>
          </w:rPrChange>
        </w:rPr>
        <w:t>strategy</w:t>
      </w:r>
      <w:r w:rsidRPr="00B61C23">
        <w:rPr>
          <w:spacing w:val="-10"/>
          <w:highlight w:val="yellow"/>
          <w:rPrChange w:id="37" w:author="viki raj" w:date="2021-06-04T04:17:00Z">
            <w:rPr>
              <w:spacing w:val="-10"/>
            </w:rPr>
          </w:rPrChange>
        </w:rPr>
        <w:t xml:space="preserve"> </w:t>
      </w:r>
      <w:r w:rsidRPr="00B61C23">
        <w:rPr>
          <w:highlight w:val="yellow"/>
          <w:rPrChange w:id="38" w:author="viki raj" w:date="2021-06-04T04:17:00Z">
            <w:rPr/>
          </w:rPrChange>
        </w:rPr>
        <w:t>[12].</w:t>
      </w:r>
      <w:r>
        <w:rPr>
          <w:spacing w:val="-12"/>
        </w:rPr>
        <w:t xml:space="preserve"> </w:t>
      </w:r>
      <w:r>
        <w:t>Game</w:t>
      </w:r>
      <w:r>
        <w:rPr>
          <w:spacing w:val="-11"/>
        </w:rPr>
        <w:t xml:space="preserve"> </w:t>
      </w:r>
      <w:r>
        <w:t>tree</w:t>
      </w:r>
      <w:r>
        <w:rPr>
          <w:spacing w:val="-12"/>
        </w:rPr>
        <w:t xml:space="preserve"> </w:t>
      </w:r>
      <w:r>
        <w:t>pathology</w:t>
      </w:r>
      <w:r>
        <w:rPr>
          <w:spacing w:val="-13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key</w:t>
      </w:r>
      <w:r>
        <w:rPr>
          <w:spacing w:val="-14"/>
        </w:rPr>
        <w:t xml:space="preserve"> </w:t>
      </w:r>
      <w:r>
        <w:t>feature</w:t>
      </w:r>
      <w:r>
        <w:rPr>
          <w:spacing w:val="-11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minimaxing,</w:t>
      </w:r>
      <w:r>
        <w:rPr>
          <w:spacing w:val="-52"/>
        </w:rPr>
        <w:t xml:space="preserve"> </w:t>
      </w:r>
      <w:r>
        <w:t>in which the accuracy of the search decreases with the increase in tree height</w:t>
      </w:r>
      <w:r>
        <w:rPr>
          <w:spacing w:val="1"/>
        </w:rPr>
        <w:t xml:space="preserve"> </w:t>
      </w:r>
      <w:r>
        <w:t>[6]. Minimax</w:t>
      </w:r>
      <w:r>
        <w:rPr>
          <w:spacing w:val="1"/>
        </w:rPr>
        <w:t xml:space="preserve"> </w:t>
      </w:r>
      <w:r>
        <w:t>algorithms</w:t>
      </w:r>
      <w:r>
        <w:rPr>
          <w:spacing w:val="-6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framed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work</w:t>
      </w:r>
      <w:r>
        <w:rPr>
          <w:spacing w:val="-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pure</w:t>
      </w:r>
      <w:r>
        <w:rPr>
          <w:spacing w:val="-8"/>
        </w:rPr>
        <w:t xml:space="preserve"> </w:t>
      </w:r>
      <w:r>
        <w:t>trees.</w:t>
      </w:r>
      <w:r>
        <w:rPr>
          <w:spacing w:val="-8"/>
        </w:rPr>
        <w:t xml:space="preserve"> </w:t>
      </w:r>
      <w:r>
        <w:t>So,</w:t>
      </w:r>
      <w:r>
        <w:rPr>
          <w:spacing w:val="-9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merging</w:t>
      </w:r>
      <w:r>
        <w:rPr>
          <w:spacing w:val="-6"/>
        </w:rPr>
        <w:t xml:space="preserve"> </w:t>
      </w:r>
      <w:r>
        <w:t>branches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duplicate</w:t>
      </w:r>
      <w:r>
        <w:rPr>
          <w:spacing w:val="-8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work for each merging branch. They are extended with the transition table to avoid duplicating</w:t>
      </w:r>
      <w:r>
        <w:rPr>
          <w:spacing w:val="1"/>
        </w:rPr>
        <w:t xml:space="preserve"> </w:t>
      </w:r>
      <w:r>
        <w:t>work when branches merge [15]. Using the static evaluation function such as heuristic, computers</w:t>
      </w:r>
      <w:r>
        <w:rPr>
          <w:spacing w:val="1"/>
        </w:rPr>
        <w:t xml:space="preserve"> </w:t>
      </w:r>
      <w:r>
        <w:t>play a turn-based game by looking at the actions available in the move list that produces a better</w:t>
      </w:r>
      <w:r>
        <w:rPr>
          <w:spacing w:val="1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than others</w:t>
      </w:r>
      <w:r>
        <w:rPr>
          <w:spacing w:val="1"/>
        </w:rPr>
        <w:t xml:space="preserve"> </w:t>
      </w:r>
      <w:r>
        <w:t>[15].</w:t>
      </w:r>
    </w:p>
    <w:p w14:paraId="66B4CD28" w14:textId="77777777" w:rsidR="00AC4D51" w:rsidRDefault="003653C0">
      <w:pPr>
        <w:pStyle w:val="BodyText"/>
        <w:spacing w:line="256" w:lineRule="auto"/>
        <w:ind w:left="460" w:right="211"/>
        <w:jc w:val="both"/>
      </w:pPr>
      <w:r>
        <w:t>Those better moves place the player in a good position which helps them to maximize the score</w:t>
      </w:r>
      <w:r>
        <w:rPr>
          <w:spacing w:val="1"/>
        </w:rPr>
        <w:t xml:space="preserve"> </w:t>
      </w:r>
      <w:r>
        <w:t>against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opponent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intends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minimize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player's</w:t>
      </w:r>
      <w:r>
        <w:rPr>
          <w:spacing w:val="1"/>
        </w:rPr>
        <w:t xml:space="preserve"> </w:t>
      </w:r>
      <w:r>
        <w:t>score.</w:t>
      </w:r>
      <w:r>
        <w:rPr>
          <w:spacing w:val="1"/>
        </w:rPr>
        <w:t xml:space="preserve"> </w:t>
      </w:r>
      <w:r>
        <w:t>So,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change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maximizing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minimizing</w:t>
      </w:r>
      <w:r>
        <w:rPr>
          <w:spacing w:val="-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search</w:t>
      </w:r>
      <w:r>
        <w:rPr>
          <w:spacing w:val="-7"/>
        </w:rPr>
        <w:t xml:space="preserve"> </w:t>
      </w:r>
      <w:r>
        <w:t>game</w:t>
      </w:r>
      <w:r>
        <w:rPr>
          <w:spacing w:val="-6"/>
        </w:rPr>
        <w:t xml:space="preserve"> </w:t>
      </w:r>
      <w:r>
        <w:t>tree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known</w:t>
      </w:r>
      <w:r>
        <w:rPr>
          <w:spacing w:val="-6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minimaxing</w:t>
      </w:r>
      <w:r>
        <w:rPr>
          <w:spacing w:val="-5"/>
        </w:rPr>
        <w:t xml:space="preserve"> </w:t>
      </w:r>
      <w:r>
        <w:t>[15].</w:t>
      </w:r>
      <w:r>
        <w:rPr>
          <w:spacing w:val="-9"/>
        </w:rPr>
        <w:t xml:space="preserve"> </w:t>
      </w:r>
      <w:r>
        <w:t>So,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game</w:t>
      </w:r>
      <w:r>
        <w:rPr>
          <w:spacing w:val="-52"/>
        </w:rPr>
        <w:t xml:space="preserve"> </w:t>
      </w:r>
      <w:r>
        <w:t>tree the utility values are backed up to the current node (root node), and those are reflected to the</w:t>
      </w:r>
      <w:r>
        <w:rPr>
          <w:spacing w:val="1"/>
        </w:rPr>
        <w:t xml:space="preserve"> </w:t>
      </w:r>
      <w:commentRangeStart w:id="39"/>
      <w:r>
        <w:t xml:space="preserve">optimal </w:t>
      </w:r>
      <w:commentRangeEnd w:id="39"/>
      <w:r w:rsidR="00AA54F7">
        <w:rPr>
          <w:rStyle w:val="CommentReference"/>
        </w:rPr>
        <w:commentReference w:id="39"/>
      </w:r>
      <w:r>
        <w:t xml:space="preserve">strategy’s next move. </w:t>
      </w:r>
      <w:r w:rsidRPr="00651227">
        <w:rPr>
          <w:highlight w:val="yellow"/>
          <w:rPrChange w:id="40" w:author="viki raj" w:date="2021-06-04T04:18:00Z">
            <w:rPr/>
          </w:rPrChange>
        </w:rPr>
        <w:t>Minimax has the nature of searching the whole game tree, which</w:t>
      </w:r>
      <w:r w:rsidRPr="00651227">
        <w:rPr>
          <w:spacing w:val="1"/>
          <w:highlight w:val="yellow"/>
          <w:rPrChange w:id="41" w:author="viki raj" w:date="2021-06-04T04:18:00Z">
            <w:rPr>
              <w:spacing w:val="1"/>
            </w:rPr>
          </w:rPrChange>
        </w:rPr>
        <w:t xml:space="preserve"> </w:t>
      </w:r>
      <w:r w:rsidRPr="00651227">
        <w:rPr>
          <w:highlight w:val="yellow"/>
          <w:rPrChange w:id="42" w:author="viki raj" w:date="2021-06-04T04:18:00Z">
            <w:rPr/>
          </w:rPrChange>
        </w:rPr>
        <w:t>requires more effort to reduce the search space [12].</w:t>
      </w:r>
      <w:r>
        <w:t xml:space="preserve"> As per the critical principle of Minimax</w:t>
      </w:r>
      <w:r>
        <w:rPr>
          <w:spacing w:val="1"/>
        </w:rPr>
        <w:t xml:space="preserve"> </w:t>
      </w:r>
      <w:r>
        <w:t>algorithm, scores are bubbled up from the bottom of the tree. E.g., In player A’s turn, the highest</w:t>
      </w:r>
      <w:r>
        <w:rPr>
          <w:spacing w:val="1"/>
        </w:rPr>
        <w:t xml:space="preserve"> </w:t>
      </w:r>
      <w:r>
        <w:t>score will be bubbled up, and in player B’s turn the lowest score will be bubbled up to player A</w:t>
      </w:r>
      <w:r>
        <w:rPr>
          <w:spacing w:val="1"/>
        </w:rPr>
        <w:t xml:space="preserve"> </w:t>
      </w:r>
      <w:r>
        <w:t>[15].</w:t>
      </w:r>
      <w:r>
        <w:rPr>
          <w:spacing w:val="-4"/>
        </w:rPr>
        <w:t xml:space="preserve"> </w:t>
      </w:r>
      <w:r w:rsidRPr="001B57FC">
        <w:rPr>
          <w:highlight w:val="yellow"/>
          <w:rPrChange w:id="43" w:author="viki raj" w:date="2021-06-04T04:19:00Z">
            <w:rPr/>
          </w:rPrChange>
        </w:rPr>
        <w:t>In</w:t>
      </w:r>
      <w:r w:rsidRPr="001B57FC">
        <w:rPr>
          <w:spacing w:val="-6"/>
          <w:highlight w:val="yellow"/>
          <w:rPrChange w:id="44" w:author="viki raj" w:date="2021-06-04T04:19:00Z">
            <w:rPr>
              <w:spacing w:val="-6"/>
            </w:rPr>
          </w:rPrChange>
        </w:rPr>
        <w:t xml:space="preserve"> </w:t>
      </w:r>
      <w:r w:rsidRPr="001B57FC">
        <w:rPr>
          <w:highlight w:val="yellow"/>
          <w:rPrChange w:id="45" w:author="viki raj" w:date="2021-06-04T04:19:00Z">
            <w:rPr/>
          </w:rPrChange>
        </w:rPr>
        <w:t>minimax,</w:t>
      </w:r>
      <w:r w:rsidRPr="001B57FC">
        <w:rPr>
          <w:spacing w:val="-5"/>
          <w:highlight w:val="yellow"/>
          <w:rPrChange w:id="46" w:author="viki raj" w:date="2021-06-04T04:19:00Z">
            <w:rPr>
              <w:spacing w:val="-5"/>
            </w:rPr>
          </w:rPrChange>
        </w:rPr>
        <w:t xml:space="preserve"> </w:t>
      </w:r>
      <w:r w:rsidRPr="001B57FC">
        <w:rPr>
          <w:highlight w:val="yellow"/>
          <w:rPrChange w:id="47" w:author="viki raj" w:date="2021-06-04T04:19:00Z">
            <w:rPr/>
          </w:rPrChange>
        </w:rPr>
        <w:t>the</w:t>
      </w:r>
      <w:r w:rsidRPr="001B57FC">
        <w:rPr>
          <w:spacing w:val="-6"/>
          <w:highlight w:val="yellow"/>
          <w:rPrChange w:id="48" w:author="viki raj" w:date="2021-06-04T04:19:00Z">
            <w:rPr>
              <w:spacing w:val="-6"/>
            </w:rPr>
          </w:rPrChange>
        </w:rPr>
        <w:t xml:space="preserve"> </w:t>
      </w:r>
      <w:r w:rsidRPr="001B57FC">
        <w:rPr>
          <w:highlight w:val="yellow"/>
          <w:rPrChange w:id="49" w:author="viki raj" w:date="2021-06-04T04:19:00Z">
            <w:rPr/>
          </w:rPrChange>
        </w:rPr>
        <w:t>scores</w:t>
      </w:r>
      <w:r w:rsidRPr="001B57FC">
        <w:rPr>
          <w:spacing w:val="-3"/>
          <w:highlight w:val="yellow"/>
          <w:rPrChange w:id="50" w:author="viki raj" w:date="2021-06-04T04:19:00Z">
            <w:rPr>
              <w:spacing w:val="-3"/>
            </w:rPr>
          </w:rPrChange>
        </w:rPr>
        <w:t xml:space="preserve"> </w:t>
      </w:r>
      <w:r w:rsidRPr="001B57FC">
        <w:rPr>
          <w:highlight w:val="yellow"/>
          <w:rPrChange w:id="51" w:author="viki raj" w:date="2021-06-04T04:19:00Z">
            <w:rPr/>
          </w:rPrChange>
        </w:rPr>
        <w:t>of</w:t>
      </w:r>
      <w:r w:rsidRPr="001B57FC">
        <w:rPr>
          <w:spacing w:val="-4"/>
          <w:highlight w:val="yellow"/>
          <w:rPrChange w:id="52" w:author="viki raj" w:date="2021-06-04T04:19:00Z">
            <w:rPr>
              <w:spacing w:val="-4"/>
            </w:rPr>
          </w:rPrChange>
        </w:rPr>
        <w:t xml:space="preserve"> </w:t>
      </w:r>
      <w:r w:rsidRPr="001B57FC">
        <w:rPr>
          <w:highlight w:val="yellow"/>
          <w:rPrChange w:id="53" w:author="viki raj" w:date="2021-06-04T04:19:00Z">
            <w:rPr/>
          </w:rPrChange>
        </w:rPr>
        <w:t>the</w:t>
      </w:r>
      <w:r w:rsidRPr="001B57FC">
        <w:rPr>
          <w:spacing w:val="-6"/>
          <w:highlight w:val="yellow"/>
          <w:rPrChange w:id="54" w:author="viki raj" w:date="2021-06-04T04:19:00Z">
            <w:rPr>
              <w:spacing w:val="-6"/>
            </w:rPr>
          </w:rPrChange>
        </w:rPr>
        <w:t xml:space="preserve"> </w:t>
      </w:r>
      <w:r w:rsidRPr="001B57FC">
        <w:rPr>
          <w:highlight w:val="yellow"/>
          <w:rPrChange w:id="55" w:author="viki raj" w:date="2021-06-04T04:19:00Z">
            <w:rPr/>
          </w:rPrChange>
        </w:rPr>
        <w:t>moves</w:t>
      </w:r>
      <w:r w:rsidRPr="001B57FC">
        <w:rPr>
          <w:spacing w:val="-2"/>
          <w:highlight w:val="yellow"/>
          <w:rPrChange w:id="56" w:author="viki raj" w:date="2021-06-04T04:19:00Z">
            <w:rPr>
              <w:spacing w:val="-2"/>
            </w:rPr>
          </w:rPrChange>
        </w:rPr>
        <w:t xml:space="preserve"> </w:t>
      </w:r>
      <w:r w:rsidRPr="001B57FC">
        <w:rPr>
          <w:highlight w:val="yellow"/>
          <w:rPrChange w:id="57" w:author="viki raj" w:date="2021-06-04T04:19:00Z">
            <w:rPr/>
          </w:rPrChange>
        </w:rPr>
        <w:t>are</w:t>
      </w:r>
      <w:r w:rsidRPr="001B57FC">
        <w:rPr>
          <w:spacing w:val="-3"/>
          <w:highlight w:val="yellow"/>
          <w:rPrChange w:id="58" w:author="viki raj" w:date="2021-06-04T04:19:00Z">
            <w:rPr>
              <w:spacing w:val="-3"/>
            </w:rPr>
          </w:rPrChange>
        </w:rPr>
        <w:t xml:space="preserve"> </w:t>
      </w:r>
      <w:r w:rsidRPr="001B57FC">
        <w:rPr>
          <w:highlight w:val="yellow"/>
          <w:rPrChange w:id="59" w:author="viki raj" w:date="2021-06-04T04:19:00Z">
            <w:rPr/>
          </w:rPrChange>
        </w:rPr>
        <w:t>based</w:t>
      </w:r>
      <w:r w:rsidRPr="001B57FC">
        <w:rPr>
          <w:spacing w:val="-6"/>
          <w:highlight w:val="yellow"/>
          <w:rPrChange w:id="60" w:author="viki raj" w:date="2021-06-04T04:19:00Z">
            <w:rPr>
              <w:spacing w:val="-6"/>
            </w:rPr>
          </w:rPrChange>
        </w:rPr>
        <w:t xml:space="preserve"> </w:t>
      </w:r>
      <w:r w:rsidRPr="001B57FC">
        <w:rPr>
          <w:highlight w:val="yellow"/>
          <w:rPrChange w:id="61" w:author="viki raj" w:date="2021-06-04T04:19:00Z">
            <w:rPr/>
          </w:rPrChange>
        </w:rPr>
        <w:t>on</w:t>
      </w:r>
      <w:r w:rsidRPr="001B57FC">
        <w:rPr>
          <w:spacing w:val="-5"/>
          <w:highlight w:val="yellow"/>
          <w:rPrChange w:id="62" w:author="viki raj" w:date="2021-06-04T04:19:00Z">
            <w:rPr>
              <w:spacing w:val="-5"/>
            </w:rPr>
          </w:rPrChange>
        </w:rPr>
        <w:t xml:space="preserve"> </w:t>
      </w:r>
      <w:r w:rsidRPr="001B57FC">
        <w:rPr>
          <w:highlight w:val="yellow"/>
          <w:rPrChange w:id="63" w:author="viki raj" w:date="2021-06-04T04:19:00Z">
            <w:rPr/>
          </w:rPrChange>
        </w:rPr>
        <w:t>one</w:t>
      </w:r>
      <w:r w:rsidRPr="001B57FC">
        <w:rPr>
          <w:spacing w:val="-3"/>
          <w:highlight w:val="yellow"/>
          <w:rPrChange w:id="64" w:author="viki raj" w:date="2021-06-04T04:19:00Z">
            <w:rPr>
              <w:spacing w:val="-3"/>
            </w:rPr>
          </w:rPrChange>
        </w:rPr>
        <w:t xml:space="preserve"> </w:t>
      </w:r>
      <w:r w:rsidRPr="001B57FC">
        <w:rPr>
          <w:highlight w:val="yellow"/>
          <w:rPrChange w:id="65" w:author="viki raj" w:date="2021-06-04T04:19:00Z">
            <w:rPr/>
          </w:rPrChange>
        </w:rPr>
        <w:t>player’s</w:t>
      </w:r>
      <w:r w:rsidRPr="001B57FC">
        <w:rPr>
          <w:spacing w:val="-2"/>
          <w:highlight w:val="yellow"/>
          <w:rPrChange w:id="66" w:author="viki raj" w:date="2021-06-04T04:19:00Z">
            <w:rPr>
              <w:spacing w:val="-2"/>
            </w:rPr>
          </w:rPrChange>
        </w:rPr>
        <w:t xml:space="preserve"> </w:t>
      </w:r>
      <w:r w:rsidRPr="001B57FC">
        <w:rPr>
          <w:highlight w:val="yellow"/>
          <w:rPrChange w:id="67" w:author="viki raj" w:date="2021-06-04T04:19:00Z">
            <w:rPr/>
          </w:rPrChange>
        </w:rPr>
        <w:t>point</w:t>
      </w:r>
      <w:r w:rsidRPr="001B57FC">
        <w:rPr>
          <w:spacing w:val="-3"/>
          <w:highlight w:val="yellow"/>
          <w:rPrChange w:id="68" w:author="viki raj" w:date="2021-06-04T04:19:00Z">
            <w:rPr>
              <w:spacing w:val="-3"/>
            </w:rPr>
          </w:rPrChange>
        </w:rPr>
        <w:t xml:space="preserve"> </w:t>
      </w:r>
      <w:r w:rsidRPr="001B57FC">
        <w:rPr>
          <w:highlight w:val="yellow"/>
          <w:rPrChange w:id="69" w:author="viki raj" w:date="2021-06-04T04:19:00Z">
            <w:rPr/>
          </w:rPrChange>
        </w:rPr>
        <w:t>of</w:t>
      </w:r>
      <w:r w:rsidRPr="001B57FC">
        <w:rPr>
          <w:spacing w:val="-3"/>
          <w:highlight w:val="yellow"/>
          <w:rPrChange w:id="70" w:author="viki raj" w:date="2021-06-04T04:19:00Z">
            <w:rPr>
              <w:spacing w:val="-3"/>
            </w:rPr>
          </w:rPrChange>
        </w:rPr>
        <w:t xml:space="preserve"> </w:t>
      </w:r>
      <w:r w:rsidRPr="001B57FC">
        <w:rPr>
          <w:highlight w:val="yellow"/>
          <w:rPrChange w:id="71" w:author="viki raj" w:date="2021-06-04T04:19:00Z">
            <w:rPr/>
          </w:rPrChange>
        </w:rPr>
        <w:t>view.</w:t>
      </w:r>
      <w:r w:rsidRPr="001B57FC">
        <w:rPr>
          <w:spacing w:val="-6"/>
          <w:highlight w:val="yellow"/>
          <w:rPrChange w:id="72" w:author="viki raj" w:date="2021-06-04T04:19:00Z">
            <w:rPr>
              <w:spacing w:val="-6"/>
            </w:rPr>
          </w:rPrChange>
        </w:rPr>
        <w:t xml:space="preserve"> </w:t>
      </w:r>
      <w:r w:rsidRPr="001B57FC">
        <w:rPr>
          <w:highlight w:val="yellow"/>
          <w:rPrChange w:id="73" w:author="viki raj" w:date="2021-06-04T04:19:00Z">
            <w:rPr/>
          </w:rPrChange>
        </w:rPr>
        <w:t>But</w:t>
      </w:r>
      <w:r w:rsidRPr="001B57FC">
        <w:rPr>
          <w:spacing w:val="-3"/>
          <w:highlight w:val="yellow"/>
          <w:rPrChange w:id="74" w:author="viki raj" w:date="2021-06-04T04:19:00Z">
            <w:rPr>
              <w:spacing w:val="-3"/>
            </w:rPr>
          </w:rPrChange>
        </w:rPr>
        <w:t xml:space="preserve"> </w:t>
      </w:r>
      <w:r w:rsidRPr="001B57FC">
        <w:rPr>
          <w:highlight w:val="yellow"/>
          <w:rPrChange w:id="75" w:author="viki raj" w:date="2021-06-04T04:19:00Z">
            <w:rPr/>
          </w:rPrChange>
        </w:rPr>
        <w:t>it</w:t>
      </w:r>
      <w:r w:rsidRPr="001B57FC">
        <w:rPr>
          <w:spacing w:val="-3"/>
          <w:highlight w:val="yellow"/>
          <w:rPrChange w:id="76" w:author="viki raj" w:date="2021-06-04T04:19:00Z">
            <w:rPr>
              <w:spacing w:val="-3"/>
            </w:rPr>
          </w:rPrChange>
        </w:rPr>
        <w:t xml:space="preserve"> </w:t>
      </w:r>
      <w:r w:rsidRPr="001B57FC">
        <w:rPr>
          <w:highlight w:val="yellow"/>
          <w:rPrChange w:id="77" w:author="viki raj" w:date="2021-06-04T04:19:00Z">
            <w:rPr/>
          </w:rPrChange>
        </w:rPr>
        <w:t>requires</w:t>
      </w:r>
      <w:r w:rsidRPr="001B57FC">
        <w:rPr>
          <w:spacing w:val="-2"/>
          <w:highlight w:val="yellow"/>
          <w:rPrChange w:id="78" w:author="viki raj" w:date="2021-06-04T04:19:00Z">
            <w:rPr>
              <w:spacing w:val="-2"/>
            </w:rPr>
          </w:rPrChange>
        </w:rPr>
        <w:t xml:space="preserve"> </w:t>
      </w:r>
      <w:r w:rsidRPr="001B57FC">
        <w:rPr>
          <w:highlight w:val="yellow"/>
          <w:rPrChange w:id="79" w:author="viki raj" w:date="2021-06-04T04:19:00Z">
            <w:rPr/>
          </w:rPrChange>
        </w:rPr>
        <w:t>a</w:t>
      </w:r>
      <w:r w:rsidRPr="001B57FC">
        <w:rPr>
          <w:spacing w:val="-53"/>
          <w:highlight w:val="yellow"/>
          <w:rPrChange w:id="80" w:author="viki raj" w:date="2021-06-04T04:19:00Z">
            <w:rPr>
              <w:spacing w:val="-53"/>
            </w:rPr>
          </w:rPrChange>
        </w:rPr>
        <w:t xml:space="preserve"> </w:t>
      </w:r>
      <w:r w:rsidRPr="001B57FC">
        <w:rPr>
          <w:highlight w:val="yellow"/>
          <w:rPrChange w:id="81" w:author="viki raj" w:date="2021-06-04T04:19:00Z">
            <w:rPr/>
          </w:rPrChange>
        </w:rPr>
        <w:t>separate code to track whose move it is, to know whether the scores must be minimized or</w:t>
      </w:r>
      <w:r w:rsidRPr="001B57FC">
        <w:rPr>
          <w:spacing w:val="1"/>
          <w:highlight w:val="yellow"/>
          <w:rPrChange w:id="82" w:author="viki raj" w:date="2021-06-04T04:19:00Z">
            <w:rPr>
              <w:spacing w:val="1"/>
            </w:rPr>
          </w:rPrChange>
        </w:rPr>
        <w:t xml:space="preserve"> </w:t>
      </w:r>
      <w:r w:rsidRPr="001B57FC">
        <w:rPr>
          <w:highlight w:val="yellow"/>
          <w:rPrChange w:id="83" w:author="viki raj" w:date="2021-06-04T04:19:00Z">
            <w:rPr/>
          </w:rPrChange>
        </w:rPr>
        <w:t>maximized</w:t>
      </w:r>
      <w:r w:rsidRPr="001B57FC">
        <w:rPr>
          <w:spacing w:val="-1"/>
          <w:highlight w:val="yellow"/>
          <w:rPrChange w:id="84" w:author="viki raj" w:date="2021-06-04T04:19:00Z">
            <w:rPr>
              <w:spacing w:val="-1"/>
            </w:rPr>
          </w:rPrChange>
        </w:rPr>
        <w:t xml:space="preserve"> </w:t>
      </w:r>
      <w:r w:rsidRPr="001B57FC">
        <w:rPr>
          <w:highlight w:val="yellow"/>
          <w:rPrChange w:id="85" w:author="viki raj" w:date="2021-06-04T04:19:00Z">
            <w:rPr/>
          </w:rPrChange>
        </w:rPr>
        <w:t>to</w:t>
      </w:r>
      <w:r w:rsidRPr="001B57FC">
        <w:rPr>
          <w:spacing w:val="-3"/>
          <w:highlight w:val="yellow"/>
          <w:rPrChange w:id="86" w:author="viki raj" w:date="2021-06-04T04:19:00Z">
            <w:rPr>
              <w:spacing w:val="-3"/>
            </w:rPr>
          </w:rPrChange>
        </w:rPr>
        <w:t xml:space="preserve"> </w:t>
      </w:r>
      <w:r w:rsidRPr="001B57FC">
        <w:rPr>
          <w:highlight w:val="yellow"/>
          <w:rPrChange w:id="87" w:author="viki raj" w:date="2021-06-04T04:19:00Z">
            <w:rPr/>
          </w:rPrChange>
        </w:rPr>
        <w:t>bubble up</w:t>
      </w:r>
      <w:r w:rsidRPr="001B57FC">
        <w:rPr>
          <w:spacing w:val="-1"/>
          <w:highlight w:val="yellow"/>
          <w:rPrChange w:id="88" w:author="viki raj" w:date="2021-06-04T04:19:00Z">
            <w:rPr>
              <w:spacing w:val="-1"/>
            </w:rPr>
          </w:rPrChange>
        </w:rPr>
        <w:t xml:space="preserve"> </w:t>
      </w:r>
      <w:r w:rsidRPr="001B57FC">
        <w:rPr>
          <w:highlight w:val="yellow"/>
          <w:rPrChange w:id="89" w:author="viki raj" w:date="2021-06-04T04:19:00Z">
            <w:rPr/>
          </w:rPrChange>
        </w:rPr>
        <w:t>[15].</w:t>
      </w:r>
    </w:p>
    <w:p w14:paraId="412F6FF1" w14:textId="77777777" w:rsidR="00AC4D51" w:rsidRDefault="00AC4D51">
      <w:pPr>
        <w:spacing w:line="256" w:lineRule="auto"/>
        <w:jc w:val="both"/>
        <w:sectPr w:rsidR="00AC4D51">
          <w:pgSz w:w="11910" w:h="16840"/>
          <w:pgMar w:top="1580" w:right="1220" w:bottom="280" w:left="1340" w:header="720" w:footer="720" w:gutter="0"/>
          <w:cols w:space="720"/>
        </w:sectPr>
      </w:pPr>
    </w:p>
    <w:p w14:paraId="53E6466B" w14:textId="77777777" w:rsidR="00AC4D51" w:rsidRDefault="00AC4D51">
      <w:pPr>
        <w:pStyle w:val="BodyText"/>
        <w:spacing w:before="10"/>
        <w:rPr>
          <w:sz w:val="15"/>
        </w:rPr>
      </w:pPr>
    </w:p>
    <w:p w14:paraId="442856DB" w14:textId="77777777" w:rsidR="00AC4D51" w:rsidRDefault="003653C0">
      <w:pPr>
        <w:pStyle w:val="Heading2"/>
        <w:numPr>
          <w:ilvl w:val="1"/>
          <w:numId w:val="4"/>
        </w:numPr>
        <w:tabs>
          <w:tab w:val="left" w:pos="893"/>
        </w:tabs>
        <w:spacing w:before="90"/>
        <w:ind w:hanging="433"/>
      </w:pPr>
      <w:r>
        <w:t>Alpha</w:t>
      </w:r>
      <w:r>
        <w:rPr>
          <w:spacing w:val="-1"/>
        </w:rPr>
        <w:t xml:space="preserve"> </w:t>
      </w:r>
      <w:r>
        <w:t>beta</w:t>
      </w:r>
      <w:r>
        <w:rPr>
          <w:spacing w:val="-1"/>
        </w:rPr>
        <w:t xml:space="preserve"> </w:t>
      </w:r>
      <w:r>
        <w:t>pruning</w:t>
      </w:r>
    </w:p>
    <w:p w14:paraId="5A98DD2F" w14:textId="77777777" w:rsidR="00AC4D51" w:rsidRDefault="003653C0">
      <w:pPr>
        <w:pStyle w:val="BodyText"/>
        <w:spacing w:before="26" w:line="256" w:lineRule="auto"/>
        <w:ind w:left="460" w:right="164"/>
        <w:jc w:val="both"/>
      </w:pPr>
      <w:r>
        <w:rPr>
          <w:spacing w:val="-1"/>
        </w:rPr>
        <w:t>In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name</w:t>
      </w:r>
      <w:r>
        <w:rPr>
          <w:spacing w:val="-14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development,</w:t>
      </w:r>
      <w:r>
        <w:rPr>
          <w:spacing w:val="-15"/>
        </w:rPr>
        <w:t xml:space="preserve"> </w:t>
      </w:r>
      <w:r>
        <w:t>more</w:t>
      </w:r>
      <w:r>
        <w:rPr>
          <w:spacing w:val="-14"/>
        </w:rPr>
        <w:t xml:space="preserve"> </w:t>
      </w:r>
      <w:r>
        <w:t>AI</w:t>
      </w:r>
      <w:r>
        <w:rPr>
          <w:spacing w:val="-16"/>
        </w:rPr>
        <w:t xml:space="preserve"> </w:t>
      </w:r>
      <w:r>
        <w:t>algorithms</w:t>
      </w:r>
      <w:r>
        <w:rPr>
          <w:spacing w:val="-13"/>
        </w:rPr>
        <w:t xml:space="preserve"> </w:t>
      </w:r>
      <w:r>
        <w:t>evolved</w:t>
      </w:r>
      <w:r>
        <w:rPr>
          <w:spacing w:val="-15"/>
        </w:rPr>
        <w:t xml:space="preserve"> </w:t>
      </w:r>
      <w:r>
        <w:t>such</w:t>
      </w:r>
      <w:r>
        <w:rPr>
          <w:spacing w:val="-15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alpha</w:t>
      </w:r>
      <w:r>
        <w:rPr>
          <w:spacing w:val="-13"/>
        </w:rPr>
        <w:t xml:space="preserve"> </w:t>
      </w:r>
      <w:r>
        <w:t>beta</w:t>
      </w:r>
      <w:r>
        <w:rPr>
          <w:spacing w:val="-14"/>
        </w:rPr>
        <w:t xml:space="preserve"> </w:t>
      </w:r>
      <w:r>
        <w:t>(AB)</w:t>
      </w:r>
      <w:r>
        <w:rPr>
          <w:spacing w:val="-14"/>
        </w:rPr>
        <w:t xml:space="preserve"> </w:t>
      </w:r>
      <w:r>
        <w:t>pruning</w:t>
      </w:r>
      <w:r>
        <w:rPr>
          <w:spacing w:val="-14"/>
        </w:rPr>
        <w:t xml:space="preserve"> </w:t>
      </w:r>
      <w:r>
        <w:t>technique,</w:t>
      </w:r>
      <w:r>
        <w:rPr>
          <w:spacing w:val="-53"/>
        </w:rPr>
        <w:t xml:space="preserve"> </w:t>
      </w:r>
      <w:proofErr w:type="spellStart"/>
      <w:r>
        <w:t>negamax</w:t>
      </w:r>
      <w:proofErr w:type="spellEnd"/>
      <w:r>
        <w:t xml:space="preserve">, </w:t>
      </w:r>
      <w:proofErr w:type="spellStart"/>
      <w:r>
        <w:t>negascout</w:t>
      </w:r>
      <w:proofErr w:type="spellEnd"/>
      <w:r>
        <w:t xml:space="preserve"> and </w:t>
      </w:r>
      <w:proofErr w:type="spellStart"/>
      <w:r>
        <w:t>expectimax</w:t>
      </w:r>
      <w:proofErr w:type="spellEnd"/>
      <w:r>
        <w:t xml:space="preserve"> algorithm [17]. Among them, random, brute force and greedy</w:t>
      </w:r>
      <w:r>
        <w:rPr>
          <w:spacing w:val="-52"/>
        </w:rPr>
        <w:t xml:space="preserve"> </w:t>
      </w:r>
      <w:r>
        <w:t>algorithm’s</w:t>
      </w:r>
      <w:r>
        <w:rPr>
          <w:spacing w:val="-11"/>
        </w:rPr>
        <w:t xml:space="preserve"> </w:t>
      </w:r>
      <w:r>
        <w:t>execution</w:t>
      </w:r>
      <w:r>
        <w:rPr>
          <w:spacing w:val="-11"/>
        </w:rPr>
        <w:t xml:space="preserve"> </w:t>
      </w:r>
      <w:r>
        <w:t>time</w:t>
      </w:r>
      <w:r>
        <w:rPr>
          <w:spacing w:val="-10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fast</w:t>
      </w:r>
      <w:r>
        <w:rPr>
          <w:spacing w:val="-8"/>
        </w:rPr>
        <w:t xml:space="preserve"> </w:t>
      </w:r>
      <w:r>
        <w:t>but</w:t>
      </w:r>
      <w:r>
        <w:rPr>
          <w:spacing w:val="-9"/>
        </w:rPr>
        <w:t xml:space="preserve"> </w:t>
      </w:r>
      <w:r>
        <w:t>return</w:t>
      </w:r>
      <w:r>
        <w:rPr>
          <w:spacing w:val="-9"/>
        </w:rPr>
        <w:t xml:space="preserve"> </w:t>
      </w:r>
      <w:r>
        <w:t>less</w:t>
      </w:r>
      <w:r>
        <w:rPr>
          <w:spacing w:val="-10"/>
        </w:rPr>
        <w:t xml:space="preserve"> </w:t>
      </w:r>
      <w:r>
        <w:t>optimal</w:t>
      </w:r>
      <w:r>
        <w:rPr>
          <w:spacing w:val="-8"/>
        </w:rPr>
        <w:t xml:space="preserve"> </w:t>
      </w:r>
      <w:r>
        <w:t>move</w:t>
      </w:r>
      <w:r>
        <w:rPr>
          <w:spacing w:val="-11"/>
        </w:rPr>
        <w:t xml:space="preserve"> </w:t>
      </w:r>
      <w:r>
        <w:t>than</w:t>
      </w:r>
      <w:r>
        <w:rPr>
          <w:spacing w:val="-11"/>
        </w:rPr>
        <w:t xml:space="preserve"> </w:t>
      </w:r>
      <w:r>
        <w:t>minimax</w:t>
      </w:r>
      <w:r>
        <w:rPr>
          <w:spacing w:val="-12"/>
        </w:rPr>
        <w:t xml:space="preserve"> </w:t>
      </w:r>
      <w:r>
        <w:t>variants.</w:t>
      </w:r>
      <w:r>
        <w:rPr>
          <w:spacing w:val="-8"/>
        </w:rPr>
        <w:t xml:space="preserve"> </w:t>
      </w:r>
      <w:r>
        <w:t>Even</w:t>
      </w:r>
      <w:r>
        <w:rPr>
          <w:spacing w:val="-8"/>
        </w:rPr>
        <w:t xml:space="preserve"> </w:t>
      </w:r>
      <w:r>
        <w:t>though</w:t>
      </w:r>
      <w:r>
        <w:rPr>
          <w:spacing w:val="1"/>
        </w:rPr>
        <w:t xml:space="preserve"> </w:t>
      </w:r>
      <w:r>
        <w:t>if minimax produces optimal moves, it takes a longer time to execute depending upon the length of</w:t>
      </w:r>
      <w:r>
        <w:rPr>
          <w:spacing w:val="-52"/>
        </w:rPr>
        <w:t xml:space="preserve"> </w:t>
      </w:r>
      <w:r>
        <w:t>its search depth. In this case, it is necessary to choose an algorithm that executes faster with the</w:t>
      </w:r>
      <w:r>
        <w:rPr>
          <w:spacing w:val="1"/>
        </w:rPr>
        <w:t xml:space="preserve"> </w:t>
      </w:r>
      <w:r>
        <w:t>optimal move at deep search depth. Alpha beta pruning and Memory-enhanced Test Driver (MTD)</w:t>
      </w:r>
      <w:r>
        <w:rPr>
          <w:spacing w:val="-52"/>
        </w:rPr>
        <w:t xml:space="preserve"> </w:t>
      </w:r>
      <w:r>
        <w:t>are the algorithms that satisfy both the standards. However, MTD has certain conditions that limit</w:t>
      </w:r>
      <w:r>
        <w:rPr>
          <w:spacing w:val="1"/>
        </w:rPr>
        <w:t xml:space="preserve"> </w:t>
      </w:r>
      <w:r>
        <w:t>window size. So, Alpha beta pruning technique is preferred [17]. AB pruning is a mathematically</w:t>
      </w:r>
      <w:r>
        <w:rPr>
          <w:spacing w:val="1"/>
        </w:rPr>
        <w:t xml:space="preserve"> </w:t>
      </w:r>
      <w:r>
        <w:t>sound technique that helps to detect and prune away the dead branches (irrelevant branches). AB</w:t>
      </w:r>
      <w:r>
        <w:rPr>
          <w:spacing w:val="1"/>
        </w:rPr>
        <w:t xml:space="preserve"> </w:t>
      </w:r>
      <w:r>
        <w:t xml:space="preserve">pruning computes </w:t>
      </w:r>
      <w:proofErr w:type="gramStart"/>
      <w:r>
        <w:t>similar to</w:t>
      </w:r>
      <w:proofErr w:type="gramEnd"/>
      <w:r>
        <w:t xml:space="preserve"> the characteristics of minimax, but AB pruning is more efficient</w:t>
      </w:r>
      <w:r>
        <w:rPr>
          <w:spacing w:val="1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eliminates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irrelevant</w:t>
      </w:r>
      <w:r>
        <w:rPr>
          <w:spacing w:val="-7"/>
        </w:rPr>
        <w:t xml:space="preserve"> </w:t>
      </w:r>
      <w:r>
        <w:t>subtree.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algorithm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applied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tree</w:t>
      </w:r>
      <w:r>
        <w:rPr>
          <w:spacing w:val="-6"/>
        </w:rPr>
        <w:t xml:space="preserve"> </w:t>
      </w:r>
      <w:r>
        <w:t>because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the capability of pruning entire subtree. AB pruning has a limitation to reach the leaf node of the</w:t>
      </w:r>
      <w:r>
        <w:rPr>
          <w:spacing w:val="1"/>
        </w:rPr>
        <w:t xml:space="preserve"> </w:t>
      </w:r>
      <w:r>
        <w:t>search tree to take the optimal decision. The common strategy of this algorithm is to cut the search</w:t>
      </w:r>
      <w:r>
        <w:rPr>
          <w:spacing w:val="-52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setting a</w:t>
      </w:r>
      <w:r>
        <w:rPr>
          <w:spacing w:val="-3"/>
        </w:rPr>
        <w:t xml:space="preserve"> </w:t>
      </w:r>
      <w:r>
        <w:t>maximum</w:t>
      </w:r>
      <w:r>
        <w:rPr>
          <w:spacing w:val="-2"/>
        </w:rPr>
        <w:t xml:space="preserve"> </w:t>
      </w:r>
      <w:r>
        <w:t>depth.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heuristic</w:t>
      </w:r>
      <w:r>
        <w:rPr>
          <w:spacing w:val="-1"/>
        </w:rPr>
        <w:t xml:space="preserve"> </w:t>
      </w:r>
      <w:r>
        <w:t>function nodes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evaluated</w:t>
      </w:r>
      <w:r>
        <w:rPr>
          <w:spacing w:val="-3"/>
        </w:rPr>
        <w:t xml:space="preserve"> </w:t>
      </w:r>
      <w:r>
        <w:t>at any depth</w:t>
      </w:r>
      <w:r>
        <w:rPr>
          <w:spacing w:val="3"/>
        </w:rPr>
        <w:t xml:space="preserve"> </w:t>
      </w:r>
      <w:r>
        <w:t>[7].</w:t>
      </w:r>
    </w:p>
    <w:p w14:paraId="356A34CF" w14:textId="77777777" w:rsidR="00AC4D51" w:rsidRDefault="00AC4D51">
      <w:pPr>
        <w:pStyle w:val="BodyText"/>
        <w:spacing w:before="3"/>
      </w:pPr>
    </w:p>
    <w:p w14:paraId="4678AFC8" w14:textId="77777777" w:rsidR="00AC4D51" w:rsidRDefault="003653C0">
      <w:pPr>
        <w:pStyle w:val="Heading2"/>
        <w:numPr>
          <w:ilvl w:val="1"/>
          <w:numId w:val="4"/>
        </w:numPr>
        <w:tabs>
          <w:tab w:val="left" w:pos="893"/>
        </w:tabs>
        <w:ind w:hanging="433"/>
      </w:pPr>
      <w:r>
        <w:t>Monte-Carlo</w:t>
      </w:r>
      <w:r>
        <w:rPr>
          <w:spacing w:val="-1"/>
        </w:rPr>
        <w:t xml:space="preserve"> </w:t>
      </w:r>
      <w:r>
        <w:t>tree</w:t>
      </w:r>
      <w:r>
        <w:rPr>
          <w:spacing w:val="-2"/>
        </w:rPr>
        <w:t xml:space="preserve"> </w:t>
      </w:r>
      <w:commentRangeStart w:id="90"/>
      <w:r>
        <w:t>search</w:t>
      </w:r>
      <w:commentRangeEnd w:id="90"/>
      <w:r w:rsidR="00AA54F7">
        <w:rPr>
          <w:rStyle w:val="CommentReference"/>
          <w:b w:val="0"/>
          <w:bCs w:val="0"/>
        </w:rPr>
        <w:commentReference w:id="90"/>
      </w:r>
      <w:r>
        <w:t>:</w:t>
      </w:r>
    </w:p>
    <w:p w14:paraId="1EFC698B" w14:textId="77777777" w:rsidR="00AC4D51" w:rsidRDefault="003653C0">
      <w:pPr>
        <w:pStyle w:val="BodyText"/>
        <w:spacing w:before="23" w:line="256" w:lineRule="auto"/>
        <w:ind w:left="460" w:right="214"/>
        <w:jc w:val="both"/>
      </w:pPr>
      <w:r>
        <w:t>Among all board games, Go is considered as the most challenging game for AI stream. The Go</w:t>
      </w:r>
      <w:r>
        <w:rPr>
          <w:spacing w:val="1"/>
        </w:rPr>
        <w:t xml:space="preserve"> </w:t>
      </w:r>
      <w:r>
        <w:rPr>
          <w:spacing w:val="-1"/>
        </w:rPr>
        <w:t>requires</w:t>
      </w:r>
      <w:r>
        <w:rPr>
          <w:spacing w:val="-11"/>
        </w:rPr>
        <w:t xml:space="preserve"> </w:t>
      </w:r>
      <w:r>
        <w:rPr>
          <w:spacing w:val="-1"/>
        </w:rPr>
        <w:t>high</w:t>
      </w:r>
      <w:r>
        <w:rPr>
          <w:spacing w:val="-12"/>
        </w:rPr>
        <w:t xml:space="preserve"> </w:t>
      </w:r>
      <w:r>
        <w:t>branching</w:t>
      </w:r>
      <w:r>
        <w:rPr>
          <w:spacing w:val="-11"/>
        </w:rPr>
        <w:t xml:space="preserve"> </w:t>
      </w:r>
      <w:r>
        <w:t>factor</w:t>
      </w:r>
      <w:r>
        <w:rPr>
          <w:spacing w:val="-11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eliminates</w:t>
      </w:r>
      <w:r>
        <w:rPr>
          <w:spacing w:val="-13"/>
        </w:rPr>
        <w:t xml:space="preserve"> </w:t>
      </w:r>
      <w:r>
        <w:t>brute-force-type</w:t>
      </w:r>
      <w:r>
        <w:rPr>
          <w:spacing w:val="-11"/>
        </w:rPr>
        <w:t xml:space="preserve"> </w:t>
      </w:r>
      <w:r>
        <w:t>exhaustive</w:t>
      </w:r>
      <w:r>
        <w:rPr>
          <w:spacing w:val="-14"/>
        </w:rPr>
        <w:t xml:space="preserve"> </w:t>
      </w:r>
      <w:r>
        <w:t>search</w:t>
      </w:r>
      <w:r>
        <w:rPr>
          <w:spacing w:val="-13"/>
        </w:rPr>
        <w:t xml:space="preserve"> </w:t>
      </w:r>
      <w:r>
        <w:t>methods,</w:t>
      </w:r>
      <w:r>
        <w:rPr>
          <w:spacing w:val="-11"/>
        </w:rPr>
        <w:t xml:space="preserve"> </w:t>
      </w:r>
      <w:r>
        <w:t>orders</w:t>
      </w:r>
      <w:r>
        <w:rPr>
          <w:spacing w:val="-5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magnitude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slower</w:t>
      </w:r>
      <w:r>
        <w:rPr>
          <w:spacing w:val="-3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positional</w:t>
      </w:r>
      <w:r>
        <w:rPr>
          <w:spacing w:val="-4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proper</w:t>
      </w:r>
      <w:r>
        <w:rPr>
          <w:spacing w:val="-3"/>
        </w:rPr>
        <w:t xml:space="preserve"> </w:t>
      </w:r>
      <w:r>
        <w:t>positional</w:t>
      </w:r>
      <w:r>
        <w:rPr>
          <w:spacing w:val="-3"/>
        </w:rPr>
        <w:t xml:space="preserve"> </w:t>
      </w:r>
      <w:r>
        <w:t>board</w:t>
      </w:r>
      <w:r>
        <w:rPr>
          <w:spacing w:val="-5"/>
        </w:rPr>
        <w:t xml:space="preserve"> </w:t>
      </w:r>
      <w:r>
        <w:t>judgement</w:t>
      </w:r>
      <w:r>
        <w:rPr>
          <w:spacing w:val="-3"/>
        </w:rPr>
        <w:t xml:space="preserve"> </w:t>
      </w:r>
      <w:r>
        <w:t>requires</w:t>
      </w:r>
      <w:r>
        <w:rPr>
          <w:spacing w:val="-52"/>
        </w:rPr>
        <w:t xml:space="preserve"> </w:t>
      </w:r>
      <w:r>
        <w:t>performing several auxiliary tactical searches oriented in tactical issues [3]. Nicholas Metropolis,</w:t>
      </w:r>
      <w:r>
        <w:rPr>
          <w:spacing w:val="1"/>
        </w:rPr>
        <w:t xml:space="preserve"> </w:t>
      </w:r>
      <w:r>
        <w:t>the founder of Monte Carlo [Metropolis 1987], this Monte Carlo method, works based on two</w:t>
      </w:r>
      <w:r>
        <w:rPr>
          <w:spacing w:val="1"/>
        </w:rPr>
        <w:t xml:space="preserve"> </w:t>
      </w:r>
      <w:r>
        <w:t>mathematical theorems: the law of large numbers and the central limit theorem [10]. With the</w:t>
      </w:r>
      <w:r>
        <w:rPr>
          <w:spacing w:val="1"/>
        </w:rPr>
        <w:t xml:space="preserve"> </w:t>
      </w:r>
      <w:r>
        <w:t xml:space="preserve">flexibility of the Monte Carlo </w:t>
      </w:r>
      <w:proofErr w:type="gramStart"/>
      <w:r>
        <w:t>method</w:t>
      </w:r>
      <w:proofErr w:type="gramEnd"/>
      <w:r>
        <w:t xml:space="preserve"> it is capable of implementing in varieties of streams like</w:t>
      </w:r>
      <w:r>
        <w:rPr>
          <w:spacing w:val="1"/>
        </w:rPr>
        <w:t xml:space="preserve"> </w:t>
      </w:r>
      <w:r>
        <w:t>mathematics, statistics, economics, engineering and other quantitative disciplines. The discrete</w:t>
      </w:r>
      <w:r>
        <w:rPr>
          <w:spacing w:val="1"/>
        </w:rPr>
        <w:t xml:space="preserve"> </w:t>
      </w:r>
      <w:r>
        <w:t>formulation of Monte Carlo is efficient in fuller and continuous framework [10]. This method</w:t>
      </w:r>
      <w:r>
        <w:rPr>
          <w:spacing w:val="1"/>
        </w:rPr>
        <w:t xml:space="preserve"> </w:t>
      </w:r>
      <w:r>
        <w:t>allows creating a viable answer for complex questions with the help of repetitive histories. (For</w:t>
      </w:r>
      <w:r>
        <w:rPr>
          <w:spacing w:val="1"/>
        </w:rPr>
        <w:t xml:space="preserve"> </w:t>
      </w:r>
      <w:proofErr w:type="gramStart"/>
      <w:r>
        <w:t>example</w:t>
      </w:r>
      <w:proofErr w:type="gramEnd"/>
      <w:r>
        <w:t xml:space="preserve"> histories can lead to algebraic functions [10]. However, the result is still the sum of the</w:t>
      </w:r>
      <w:r>
        <w:rPr>
          <w:spacing w:val="1"/>
        </w:rPr>
        <w:t xml:space="preserve"> </w:t>
      </w:r>
      <w:r>
        <w:t>histories</w:t>
      </w:r>
      <w:r>
        <w:rPr>
          <w:spacing w:val="-8"/>
        </w:rPr>
        <w:t xml:space="preserve"> </w:t>
      </w:r>
      <w:r>
        <w:t>divided</w:t>
      </w:r>
      <w:r>
        <w:rPr>
          <w:spacing w:val="-8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trials).</w:t>
      </w:r>
      <w:r>
        <w:rPr>
          <w:spacing w:val="-8"/>
        </w:rPr>
        <w:t xml:space="preserve"> </w:t>
      </w:r>
      <w:r>
        <w:t>Based</w:t>
      </w:r>
      <w:r>
        <w:rPr>
          <w:spacing w:val="-8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principles,</w:t>
      </w:r>
      <w:r>
        <w:rPr>
          <w:spacing w:val="-8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method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solving</w:t>
      </w:r>
      <w:r>
        <w:rPr>
          <w:spacing w:val="-53"/>
        </w:rPr>
        <w:t xml:space="preserve"> </w:t>
      </w:r>
      <w:r>
        <w:t>various numerical problems have been used for centuries and saw relatively limited use until the</w:t>
      </w:r>
      <w:r>
        <w:rPr>
          <w:spacing w:val="1"/>
        </w:rPr>
        <w:t xml:space="preserve"> </w:t>
      </w:r>
      <w:r>
        <w:rPr>
          <w:spacing w:val="-1"/>
        </w:rPr>
        <w:t>digital</w:t>
      </w:r>
      <w:r>
        <w:rPr>
          <w:spacing w:val="-14"/>
        </w:rPr>
        <w:t xml:space="preserve"> </w:t>
      </w:r>
      <w:r>
        <w:t>computer</w:t>
      </w:r>
      <w:r>
        <w:rPr>
          <w:spacing w:val="-14"/>
        </w:rPr>
        <w:t xml:space="preserve"> </w:t>
      </w:r>
      <w:r>
        <w:t>came</w:t>
      </w:r>
      <w:r>
        <w:rPr>
          <w:spacing w:val="-17"/>
        </w:rPr>
        <w:t xml:space="preserve"> </w:t>
      </w:r>
      <w:r>
        <w:t>into</w:t>
      </w:r>
      <w:r>
        <w:rPr>
          <w:spacing w:val="-17"/>
        </w:rPr>
        <w:t xml:space="preserve"> </w:t>
      </w:r>
      <w:r>
        <w:t>existence</w:t>
      </w:r>
      <w:r>
        <w:rPr>
          <w:spacing w:val="-12"/>
        </w:rPr>
        <w:t xml:space="preserve"> </w:t>
      </w:r>
      <w:r>
        <w:t>[10].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Monte</w:t>
      </w:r>
      <w:r>
        <w:rPr>
          <w:spacing w:val="-17"/>
        </w:rPr>
        <w:t xml:space="preserve"> </w:t>
      </w:r>
      <w:r>
        <w:t>Carlo</w:t>
      </w:r>
      <w:r>
        <w:rPr>
          <w:spacing w:val="-17"/>
        </w:rPr>
        <w:t xml:space="preserve"> </w:t>
      </w:r>
      <w:r>
        <w:t>method</w:t>
      </w:r>
      <w:r>
        <w:rPr>
          <w:spacing w:val="-15"/>
        </w:rPr>
        <w:t xml:space="preserve"> </w:t>
      </w:r>
      <w:r>
        <w:t>was</w:t>
      </w:r>
      <w:r>
        <w:rPr>
          <w:spacing w:val="-14"/>
        </w:rPr>
        <w:t xml:space="preserve"> </w:t>
      </w:r>
      <w:r>
        <w:t>coined</w:t>
      </w:r>
      <w:r>
        <w:rPr>
          <w:spacing w:val="-14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digital</w:t>
      </w:r>
      <w:r>
        <w:rPr>
          <w:spacing w:val="-13"/>
        </w:rPr>
        <w:t xml:space="preserve"> </w:t>
      </w:r>
      <w:r>
        <w:t>computers</w:t>
      </w:r>
      <w:r>
        <w:rPr>
          <w:spacing w:val="-5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implement</w:t>
      </w:r>
      <w:r>
        <w:rPr>
          <w:spacing w:val="1"/>
        </w:rPr>
        <w:t xml:space="preserve"> </w:t>
      </w:r>
      <w:r>
        <w:t>statistical</w:t>
      </w:r>
      <w:r>
        <w:rPr>
          <w:spacing w:val="1"/>
        </w:rPr>
        <w:t xml:space="preserve"> </w:t>
      </w:r>
      <w:r>
        <w:t>sampling.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implementation,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bits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converted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meaningful rational numbers [10]. Monte Carlo is a flexible and powerful form of quadrature and</w:t>
      </w:r>
      <w:r>
        <w:rPr>
          <w:spacing w:val="1"/>
        </w:rPr>
        <w:t xml:space="preserve"> </w:t>
      </w:r>
      <w:r>
        <w:t>numerical</w:t>
      </w:r>
      <w:r>
        <w:rPr>
          <w:spacing w:val="-10"/>
        </w:rPr>
        <w:t xml:space="preserve"> </w:t>
      </w:r>
      <w:r>
        <w:t>integration</w:t>
      </w:r>
      <w:r>
        <w:rPr>
          <w:spacing w:val="-9"/>
        </w:rPr>
        <w:t xml:space="preserve"> </w:t>
      </w:r>
      <w:r>
        <w:t>while</w:t>
      </w:r>
      <w:r>
        <w:rPr>
          <w:spacing w:val="-11"/>
        </w:rPr>
        <w:t xml:space="preserve"> </w:t>
      </w:r>
      <w:r>
        <w:t>applying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wide</w:t>
      </w:r>
      <w:r>
        <w:rPr>
          <w:spacing w:val="-8"/>
        </w:rPr>
        <w:t xml:space="preserve"> </w:t>
      </w:r>
      <w:r>
        <w:t>range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direct</w:t>
      </w:r>
      <w:r>
        <w:rPr>
          <w:spacing w:val="-7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inverse</w:t>
      </w:r>
      <w:r>
        <w:rPr>
          <w:spacing w:val="-8"/>
        </w:rPr>
        <w:t xml:space="preserve"> </w:t>
      </w:r>
      <w:r>
        <w:t>problems.</w:t>
      </w:r>
      <w:r>
        <w:rPr>
          <w:spacing w:val="-8"/>
        </w:rPr>
        <w:t xml:space="preserve"> </w:t>
      </w:r>
      <w:r>
        <w:t>Being</w:t>
      </w:r>
      <w:r>
        <w:rPr>
          <w:spacing w:val="-9"/>
        </w:rPr>
        <w:t xml:space="preserve"> </w:t>
      </w:r>
      <w:r>
        <w:t>flexible</w:t>
      </w:r>
      <w:r>
        <w:rPr>
          <w:spacing w:val="-52"/>
        </w:rPr>
        <w:t xml:space="preserve"> </w:t>
      </w:r>
      <w:r>
        <w:t>Monte</w:t>
      </w:r>
      <w:r>
        <w:rPr>
          <w:spacing w:val="-3"/>
        </w:rPr>
        <w:t xml:space="preserve"> </w:t>
      </w:r>
      <w:r>
        <w:t>Carlo</w:t>
      </w:r>
      <w:r>
        <w:rPr>
          <w:spacing w:val="-4"/>
        </w:rPr>
        <w:t xml:space="preserve"> </w:t>
      </w:r>
      <w:r>
        <w:t>algorithm</w:t>
      </w:r>
      <w:r>
        <w:rPr>
          <w:spacing w:val="-3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solve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ways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requirement</w:t>
      </w:r>
      <w:r>
        <w:rPr>
          <w:spacing w:val="2"/>
        </w:rPr>
        <w:t xml:space="preserve"> </w:t>
      </w:r>
      <w:r>
        <w:t>[10].</w:t>
      </w:r>
      <w:r>
        <w:rPr>
          <w:spacing w:val="-3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53"/>
        </w:rPr>
        <w:t xml:space="preserve"> </w:t>
      </w:r>
      <w:r>
        <w:t>practical analysis technique to compute long summations with generated pseudorandom numbers.</w:t>
      </w:r>
      <w:r>
        <w:rPr>
          <w:spacing w:val="1"/>
        </w:rPr>
        <w:t xml:space="preserve"> </w:t>
      </w:r>
      <w:r>
        <w:t>With this ability in the twentieth century, the Monte Carlo formalism was used to estimate the</w:t>
      </w:r>
      <w:r>
        <w:rPr>
          <w:spacing w:val="1"/>
        </w:rPr>
        <w:t xml:space="preserve"> </w:t>
      </w:r>
      <w:r>
        <w:t>neutrons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radiation</w:t>
      </w:r>
      <w:r>
        <w:rPr>
          <w:spacing w:val="-6"/>
        </w:rPr>
        <w:t xml:space="preserve"> </w:t>
      </w:r>
      <w:r>
        <w:t>particles</w:t>
      </w:r>
      <w:r>
        <w:rPr>
          <w:spacing w:val="-6"/>
        </w:rPr>
        <w:t xml:space="preserve"> </w:t>
      </w:r>
      <w:r>
        <w:t>[10].</w:t>
      </w:r>
      <w:r>
        <w:rPr>
          <w:spacing w:val="-9"/>
        </w:rPr>
        <w:t xml:space="preserve"> </w:t>
      </w:r>
      <w:r>
        <w:t>Later,</w:t>
      </w:r>
      <w:r>
        <w:rPr>
          <w:spacing w:val="-9"/>
        </w:rPr>
        <w:t xml:space="preserve"> </w:t>
      </w:r>
      <w:r>
        <w:t>Monte</w:t>
      </w:r>
      <w:r>
        <w:rPr>
          <w:spacing w:val="-6"/>
        </w:rPr>
        <w:t xml:space="preserve"> </w:t>
      </w:r>
      <w:r>
        <w:t>Carlo</w:t>
      </w:r>
      <w:r>
        <w:rPr>
          <w:spacing w:val="-10"/>
        </w:rPr>
        <w:t xml:space="preserve"> </w:t>
      </w:r>
      <w:r>
        <w:t>tree</w:t>
      </w:r>
      <w:r>
        <w:rPr>
          <w:spacing w:val="-8"/>
        </w:rPr>
        <w:t xml:space="preserve"> </w:t>
      </w:r>
      <w:r>
        <w:t>search</w:t>
      </w:r>
      <w:r>
        <w:rPr>
          <w:spacing w:val="-8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considered</w:t>
      </w:r>
      <w:r>
        <w:rPr>
          <w:spacing w:val="-9"/>
        </w:rPr>
        <w:t xml:space="preserve"> </w:t>
      </w:r>
      <w:r>
        <w:t>as</w:t>
      </w:r>
      <w:r>
        <w:rPr>
          <w:spacing w:val="-52"/>
        </w:rPr>
        <w:t xml:space="preserve"> </w:t>
      </w:r>
      <w:r>
        <w:t>the strong chess program [7]. Similar to Go and chess, for most of the games Monte-Carlo method</w:t>
      </w:r>
      <w:r>
        <w:rPr>
          <w:spacing w:val="-5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found</w:t>
      </w:r>
      <w:r>
        <w:rPr>
          <w:spacing w:val="-3"/>
        </w:rPr>
        <w:t xml:space="preserve"> </w:t>
      </w:r>
      <w:proofErr w:type="gramStart"/>
      <w:r>
        <w:t>to</w:t>
      </w:r>
      <w:proofErr w:type="gramEnd"/>
      <w:r>
        <w:rPr>
          <w:spacing w:val="-3"/>
        </w:rPr>
        <w:t xml:space="preserve"> </w:t>
      </w:r>
      <w:r>
        <w:t>more appropriate and efficient.</w:t>
      </w:r>
    </w:p>
    <w:p w14:paraId="5469C3D3" w14:textId="77777777" w:rsidR="00AC4D51" w:rsidRDefault="00AC4D51">
      <w:pPr>
        <w:spacing w:line="256" w:lineRule="auto"/>
        <w:jc w:val="both"/>
        <w:sectPr w:rsidR="00AC4D51">
          <w:pgSz w:w="11910" w:h="16840"/>
          <w:pgMar w:top="1580" w:right="1220" w:bottom="280" w:left="1340" w:header="720" w:footer="720" w:gutter="0"/>
          <w:cols w:space="720"/>
        </w:sectPr>
      </w:pPr>
    </w:p>
    <w:p w14:paraId="788A56AE" w14:textId="77777777" w:rsidR="00AC4D51" w:rsidRDefault="00AC4D51">
      <w:pPr>
        <w:pStyle w:val="BodyText"/>
        <w:spacing w:before="1"/>
        <w:rPr>
          <w:sz w:val="16"/>
        </w:rPr>
      </w:pPr>
    </w:p>
    <w:p w14:paraId="6E2C5A07" w14:textId="77777777" w:rsidR="00AC4D51" w:rsidRDefault="003653C0">
      <w:pPr>
        <w:pStyle w:val="Heading1"/>
        <w:numPr>
          <w:ilvl w:val="0"/>
          <w:numId w:val="4"/>
        </w:numPr>
        <w:tabs>
          <w:tab w:val="left" w:pos="461"/>
        </w:tabs>
        <w:spacing w:before="89"/>
        <w:ind w:hanging="361"/>
        <w:rPr>
          <w:sz w:val="22"/>
        </w:rPr>
      </w:pPr>
      <w:r>
        <w:t>Approach</w:t>
      </w:r>
    </w:p>
    <w:p w14:paraId="3686B275" w14:textId="77777777" w:rsidR="00AC4D51" w:rsidRDefault="00AC4D51">
      <w:pPr>
        <w:pStyle w:val="BodyText"/>
        <w:spacing w:before="4"/>
        <w:rPr>
          <w:b/>
          <w:sz w:val="25"/>
        </w:rPr>
      </w:pPr>
    </w:p>
    <w:p w14:paraId="68790C57" w14:textId="77777777" w:rsidR="00AC4D51" w:rsidRDefault="003653C0">
      <w:pPr>
        <w:pStyle w:val="Heading2"/>
        <w:numPr>
          <w:ilvl w:val="1"/>
          <w:numId w:val="4"/>
        </w:numPr>
        <w:tabs>
          <w:tab w:val="left" w:pos="893"/>
        </w:tabs>
        <w:ind w:hanging="433"/>
      </w:pPr>
      <w:r>
        <w:t>Minimax</w:t>
      </w:r>
      <w:r>
        <w:rPr>
          <w:spacing w:val="-1"/>
        </w:rPr>
        <w:t xml:space="preserve"> </w:t>
      </w:r>
      <w:r>
        <w:t>Algorithm:</w:t>
      </w:r>
    </w:p>
    <w:p w14:paraId="06DB5DA5" w14:textId="77777777" w:rsidR="00AC4D51" w:rsidRDefault="003653C0">
      <w:pPr>
        <w:pStyle w:val="BodyText"/>
        <w:spacing w:before="179" w:line="259" w:lineRule="auto"/>
        <w:ind w:left="460" w:right="216"/>
        <w:jc w:val="both"/>
      </w:pPr>
      <w:r>
        <w:t>In AI board games, the minimax algorithm conducts recursive. During each iteration, it calculates</w:t>
      </w:r>
      <w:r>
        <w:rPr>
          <w:spacing w:val="1"/>
        </w:rPr>
        <w:t xml:space="preserve"> </w:t>
      </w:r>
      <w:r>
        <w:t>the correct value of the current player's position in the board and calculates the resulting board</w:t>
      </w:r>
      <w:r>
        <w:rPr>
          <w:spacing w:val="1"/>
        </w:rPr>
        <w:t xml:space="preserve"> </w:t>
      </w:r>
      <w:r>
        <w:t>position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recurses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proofErr w:type="gramStart"/>
      <w:r>
        <w:t>particular</w:t>
      </w:r>
      <w:r>
        <w:rPr>
          <w:spacing w:val="-6"/>
        </w:rPr>
        <w:t xml:space="preserve"> </w:t>
      </w:r>
      <w:r>
        <w:t>position</w:t>
      </w:r>
      <w:proofErr w:type="gramEnd"/>
      <w:r>
        <w:rPr>
          <w:spacing w:val="-3"/>
        </w:rPr>
        <w:t xml:space="preserve"> </w:t>
      </w:r>
      <w:r>
        <w:t>[15].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element</w:t>
      </w:r>
      <w:r>
        <w:rPr>
          <w:spacing w:val="-4"/>
        </w:rPr>
        <w:t xml:space="preserve"> </w:t>
      </w:r>
      <w:r>
        <w:t>called</w:t>
      </w:r>
      <w:r>
        <w:rPr>
          <w:spacing w:val="-6"/>
        </w:rPr>
        <w:t xml:space="preserve"> </w:t>
      </w:r>
      <w:r>
        <w:t>maximum</w:t>
      </w:r>
      <w:r>
        <w:rPr>
          <w:spacing w:val="-52"/>
        </w:rPr>
        <w:t xml:space="preserve"> </w:t>
      </w:r>
      <w:r>
        <w:t>search depth is added to the algorithm to stop the search from going on forever, particularly</w:t>
      </w:r>
      <w:r>
        <w:rPr>
          <w:spacing w:val="1"/>
        </w:rPr>
        <w:t xml:space="preserve"> </w:t>
      </w:r>
      <w:r>
        <w:t>whenever the tree is deep [15]. If the current player's position is at the maximum depth, it calls the</w:t>
      </w:r>
      <w:r>
        <w:rPr>
          <w:spacing w:val="-52"/>
        </w:rPr>
        <w:t xml:space="preserve"> </w:t>
      </w:r>
      <w:r>
        <w:t>static evaluation function and returns the result. If the algorithm considers the position where the</w:t>
      </w:r>
      <w:r>
        <w:rPr>
          <w:spacing w:val="1"/>
        </w:rPr>
        <w:t xml:space="preserve"> </w:t>
      </w:r>
      <w:r>
        <w:t>current player is to move, then it returns the determined highest value; otherwise, it returns the</w:t>
      </w:r>
      <w:r>
        <w:rPr>
          <w:spacing w:val="1"/>
        </w:rPr>
        <w:t xml:space="preserve"> </w:t>
      </w:r>
      <w:r>
        <w:t>lowest. This switches the steps between the minimization and maximization. If the search depth is</w:t>
      </w:r>
      <w:r>
        <w:rPr>
          <w:spacing w:val="-52"/>
        </w:rPr>
        <w:t xml:space="preserve"> </w:t>
      </w:r>
      <w:r>
        <w:t>zero,</w:t>
      </w:r>
      <w:r>
        <w:rPr>
          <w:spacing w:val="-4"/>
        </w:rPr>
        <w:t xml:space="preserve"> </w:t>
      </w:r>
      <w:r>
        <w:t>then it</w:t>
      </w:r>
      <w:r>
        <w:rPr>
          <w:spacing w:val="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stores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move found. This will</w:t>
      </w:r>
      <w:r>
        <w:rPr>
          <w:spacing w:val="-2"/>
        </w:rPr>
        <w:t xml:space="preserve"> </w:t>
      </w:r>
      <w:r>
        <w:t>be the</w:t>
      </w:r>
      <w:r>
        <w:rPr>
          <w:spacing w:val="-1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move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6"/>
        </w:rPr>
        <w:t xml:space="preserve"> </w:t>
      </w:r>
      <w:r>
        <w:t>[15].</w:t>
      </w:r>
    </w:p>
    <w:p w14:paraId="28A435F8" w14:textId="77777777" w:rsidR="00AC4D51" w:rsidRDefault="003653C0">
      <w:pPr>
        <w:pStyle w:val="BodyText"/>
        <w:spacing w:before="160" w:line="259" w:lineRule="auto"/>
        <w:ind w:left="527" w:right="215"/>
        <w:jc w:val="both"/>
      </w:pPr>
      <w:r>
        <w:t>For example, in chess, if the minimax algorithm is implemented: there are max and min nodes.</w:t>
      </w:r>
      <w:r>
        <w:rPr>
          <w:spacing w:val="1"/>
        </w:rPr>
        <w:t xml:space="preserve"> </w:t>
      </w:r>
      <w:r>
        <w:t>The white player moves first in chess; it is assumed to get a higher score. Therefore, every node</w:t>
      </w:r>
      <w:r>
        <w:rPr>
          <w:spacing w:val="1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white</w:t>
      </w:r>
      <w:r>
        <w:rPr>
          <w:spacing w:val="-8"/>
        </w:rPr>
        <w:t xml:space="preserve"> </w:t>
      </w:r>
      <w:r>
        <w:t>player</w:t>
      </w:r>
      <w:r>
        <w:rPr>
          <w:spacing w:val="-8"/>
        </w:rPr>
        <w:t xml:space="preserve"> </w:t>
      </w:r>
      <w:r>
        <w:t>makes</w:t>
      </w:r>
      <w:r>
        <w:rPr>
          <w:spacing w:val="-10"/>
        </w:rPr>
        <w:t xml:space="preserve"> </w:t>
      </w:r>
      <w:r>
        <w:t>next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max</w:t>
      </w:r>
      <w:r>
        <w:rPr>
          <w:spacing w:val="-8"/>
        </w:rPr>
        <w:t xml:space="preserve"> </w:t>
      </w:r>
      <w:r>
        <w:t>node</w:t>
      </w:r>
      <w:r>
        <w:rPr>
          <w:spacing w:val="-7"/>
        </w:rPr>
        <w:t xml:space="preserve"> </w:t>
      </w:r>
      <w:r>
        <w:t>because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white</w:t>
      </w:r>
      <w:r>
        <w:rPr>
          <w:spacing w:val="-8"/>
        </w:rPr>
        <w:t xml:space="preserve"> </w:t>
      </w:r>
      <w:r>
        <w:t>player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considered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maximize</w:t>
      </w:r>
      <w:r>
        <w:rPr>
          <w:spacing w:val="-52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score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every</w:t>
      </w:r>
      <w:r>
        <w:rPr>
          <w:spacing w:val="-12"/>
        </w:rPr>
        <w:t xml:space="preserve"> </w:t>
      </w:r>
      <w:r>
        <w:t>node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black</w:t>
      </w:r>
      <w:r>
        <w:rPr>
          <w:spacing w:val="-12"/>
        </w:rPr>
        <w:t xml:space="preserve"> </w:t>
      </w:r>
      <w:r>
        <w:t>player</w:t>
      </w:r>
      <w:r>
        <w:rPr>
          <w:spacing w:val="-13"/>
        </w:rPr>
        <w:t xml:space="preserve"> </w:t>
      </w:r>
      <w:r>
        <w:t>makes</w:t>
      </w:r>
      <w:r>
        <w:rPr>
          <w:spacing w:val="-14"/>
        </w:rPr>
        <w:t xml:space="preserve"> </w:t>
      </w:r>
      <w:r>
        <w:t>corresponds</w:t>
      </w:r>
      <w:r>
        <w:rPr>
          <w:spacing w:val="-1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min</w:t>
      </w:r>
      <w:r>
        <w:rPr>
          <w:spacing w:val="-12"/>
        </w:rPr>
        <w:t xml:space="preserve"> </w:t>
      </w:r>
      <w:r>
        <w:t>nodes</w:t>
      </w:r>
      <w:r>
        <w:rPr>
          <w:spacing w:val="-14"/>
        </w:rPr>
        <w:t xml:space="preserve"> </w:t>
      </w:r>
      <w:r>
        <w:t>so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it</w:t>
      </w:r>
      <w:r>
        <w:rPr>
          <w:spacing w:val="-16"/>
        </w:rPr>
        <w:t xml:space="preserve"> </w:t>
      </w:r>
      <w:r>
        <w:t>could</w:t>
      </w:r>
      <w:r>
        <w:rPr>
          <w:spacing w:val="-15"/>
        </w:rPr>
        <w:t xml:space="preserve"> </w:t>
      </w:r>
      <w:r>
        <w:t>minimize</w:t>
      </w:r>
      <w:r>
        <w:rPr>
          <w:spacing w:val="-53"/>
        </w:rPr>
        <w:t xml:space="preserve"> </w:t>
      </w:r>
      <w:r>
        <w:t>the white's score. Until the value is backed up to the root, this recursive process continues. Once</w:t>
      </w:r>
      <w:r>
        <w:rPr>
          <w:spacing w:val="1"/>
        </w:rPr>
        <w:t xml:space="preserve"> </w:t>
      </w:r>
      <w:r>
        <w:t>the leaf utility values are defined to the players as per the game requirements, the minimax</w:t>
      </w:r>
      <w:r>
        <w:rPr>
          <w:spacing w:val="1"/>
        </w:rPr>
        <w:t xml:space="preserve"> </w:t>
      </w:r>
      <w:r>
        <w:t>algorithm recursively operates on the game tree. It starts to iterate between the π1 (white) player,</w:t>
      </w:r>
      <w:r>
        <w:rPr>
          <w:spacing w:val="1"/>
        </w:rPr>
        <w:t xml:space="preserve"> </w:t>
      </w:r>
      <w:proofErr w:type="gramStart"/>
      <w:r>
        <w:t>which</w:t>
      </w:r>
      <w:proofErr w:type="gramEnd"/>
      <w:r>
        <w:rPr>
          <w:spacing w:val="1"/>
        </w:rPr>
        <w:t xml:space="preserve"> </w:t>
      </w:r>
      <w:r>
        <w:t>takes</w:t>
      </w:r>
      <w:r>
        <w:rPr>
          <w:spacing w:val="1"/>
        </w:rPr>
        <w:t xml:space="preserve"> </w:t>
      </w:r>
      <w:r>
        <w:t>the maximum</w:t>
      </w:r>
      <w:r>
        <w:rPr>
          <w:spacing w:val="1"/>
        </w:rPr>
        <w:t xml:space="preserve"> </w:t>
      </w:r>
      <w:r>
        <w:t>of its</w:t>
      </w:r>
      <w:r>
        <w:rPr>
          <w:spacing w:val="1"/>
        </w:rPr>
        <w:t xml:space="preserve"> </w:t>
      </w:r>
      <w:r>
        <w:t>children's</w:t>
      </w:r>
      <w:r>
        <w:rPr>
          <w:spacing w:val="1"/>
        </w:rPr>
        <w:t xml:space="preserve"> </w:t>
      </w:r>
      <w:r>
        <w:t>utility values</w:t>
      </w:r>
      <w:r>
        <w:rPr>
          <w:spacing w:val="1"/>
        </w:rPr>
        <w:t xml:space="preserve"> </w:t>
      </w:r>
      <w:r>
        <w:t>(on odd-depth</w:t>
      </w:r>
      <w:r>
        <w:rPr>
          <w:spacing w:val="1"/>
        </w:rPr>
        <w:t xml:space="preserve"> </w:t>
      </w:r>
      <w:r>
        <w:t>states),</w:t>
      </w:r>
      <w:r>
        <w:rPr>
          <w:spacing w:val="1"/>
        </w:rPr>
        <w:t xml:space="preserve"> </w:t>
      </w:r>
      <w:r>
        <w:t>and the</w:t>
      </w:r>
      <w:r>
        <w:rPr>
          <w:spacing w:val="1"/>
        </w:rPr>
        <w:t xml:space="preserve"> </w:t>
      </w:r>
      <w:r>
        <w:t>π2</w:t>
      </w:r>
      <w:r>
        <w:rPr>
          <w:spacing w:val="1"/>
        </w:rPr>
        <w:t xml:space="preserve"> </w:t>
      </w:r>
      <w:r>
        <w:t>(black)player,</w:t>
      </w:r>
      <w:r>
        <w:rPr>
          <w:spacing w:val="-14"/>
        </w:rPr>
        <w:t xml:space="preserve"> </w:t>
      </w:r>
      <w:r>
        <w:t>which</w:t>
      </w:r>
      <w:r>
        <w:rPr>
          <w:spacing w:val="-14"/>
        </w:rPr>
        <w:t xml:space="preserve"> </w:t>
      </w:r>
      <w:r>
        <w:t>takes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minimum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its</w:t>
      </w:r>
      <w:r>
        <w:rPr>
          <w:spacing w:val="-14"/>
        </w:rPr>
        <w:t xml:space="preserve"> </w:t>
      </w:r>
      <w:r>
        <w:t>children's</w:t>
      </w:r>
      <w:r>
        <w:rPr>
          <w:spacing w:val="-11"/>
        </w:rPr>
        <w:t xml:space="preserve"> </w:t>
      </w:r>
      <w:r>
        <w:t>utility</w:t>
      </w:r>
      <w:r>
        <w:rPr>
          <w:spacing w:val="-11"/>
        </w:rPr>
        <w:t xml:space="preserve"> </w:t>
      </w:r>
      <w:r>
        <w:t>values</w:t>
      </w:r>
      <w:r>
        <w:rPr>
          <w:spacing w:val="-14"/>
        </w:rPr>
        <w:t xml:space="preserve"> </w:t>
      </w:r>
      <w:r>
        <w:t>(on</w:t>
      </w:r>
      <w:r>
        <w:rPr>
          <w:spacing w:val="-14"/>
        </w:rPr>
        <w:t xml:space="preserve"> </w:t>
      </w:r>
      <w:r>
        <w:t>even-depth</w:t>
      </w:r>
      <w:r>
        <w:rPr>
          <w:spacing w:val="-11"/>
        </w:rPr>
        <w:t xml:space="preserve"> </w:t>
      </w:r>
      <w:r>
        <w:t>states).</w:t>
      </w:r>
      <w:r>
        <w:rPr>
          <w:spacing w:val="-12"/>
        </w:rPr>
        <w:t xml:space="preserve"> </w:t>
      </w:r>
      <w:r>
        <w:t>After</w:t>
      </w:r>
      <w:r>
        <w:rPr>
          <w:spacing w:val="-53"/>
        </w:rPr>
        <w:t xml:space="preserve"> </w:t>
      </w:r>
      <w:r>
        <w:t>initiating,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utility</w:t>
      </w:r>
      <w:r>
        <w:rPr>
          <w:spacing w:val="-11"/>
        </w:rPr>
        <w:t xml:space="preserve"> </w:t>
      </w:r>
      <w:r>
        <w:t>value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defined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leaf</w:t>
      </w:r>
      <w:r>
        <w:rPr>
          <w:spacing w:val="-10"/>
        </w:rPr>
        <w:t xml:space="preserve"> </w:t>
      </w:r>
      <w:r>
        <w:t>states</w:t>
      </w:r>
      <w:r>
        <w:rPr>
          <w:spacing w:val="-1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game</w:t>
      </w:r>
      <w:r>
        <w:rPr>
          <w:spacing w:val="-11"/>
        </w:rPr>
        <w:t xml:space="preserve"> </w:t>
      </w:r>
      <w:r>
        <w:t>tree</w:t>
      </w:r>
      <w:r>
        <w:rPr>
          <w:spacing w:val="-13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low</w:t>
      </w:r>
      <w:r>
        <w:rPr>
          <w:spacing w:val="-12"/>
        </w:rPr>
        <w:t xml:space="preserve"> </w:t>
      </w:r>
      <w:r>
        <w:t>value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winning</w:t>
      </w:r>
      <w:r>
        <w:rPr>
          <w:spacing w:val="-53"/>
        </w:rPr>
        <w:t xml:space="preserve"> </w:t>
      </w:r>
      <w:r>
        <w:t>states of π2 and higher values for winning states of π1. Intermediate utility values indicate the</w:t>
      </w:r>
      <w:r>
        <w:rPr>
          <w:spacing w:val="1"/>
        </w:rPr>
        <w:t xml:space="preserve"> </w:t>
      </w:r>
      <w:r>
        <w:t>advantage</w:t>
      </w:r>
      <w:r>
        <w:rPr>
          <w:spacing w:val="-3"/>
        </w:rPr>
        <w:t xml:space="preserve"> </w:t>
      </w:r>
      <w:r>
        <w:t>of one of the players</w:t>
      </w:r>
      <w:r>
        <w:rPr>
          <w:spacing w:val="-2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its opponent.</w:t>
      </w:r>
    </w:p>
    <w:p w14:paraId="3EB73952" w14:textId="77777777" w:rsidR="00AC4D51" w:rsidRDefault="003653C0">
      <w:pPr>
        <w:pStyle w:val="BodyText"/>
        <w:spacing w:before="157" w:line="256" w:lineRule="auto"/>
        <w:ind w:left="527" w:right="213"/>
        <w:jc w:val="both"/>
      </w:pPr>
      <w:r>
        <w:t xml:space="preserve">In this case, it takes a longer execution time by finding which player point turn. So, to </w:t>
      </w:r>
      <w:proofErr w:type="spellStart"/>
      <w:r>
        <w:t>optimise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Negamax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introduced.</w:t>
      </w:r>
      <w:r>
        <w:rPr>
          <w:spacing w:val="-12"/>
        </w:rPr>
        <w:t xml:space="preserve"> </w:t>
      </w:r>
      <w:proofErr w:type="spellStart"/>
      <w:r>
        <w:t>Negamax</w:t>
      </w:r>
      <w:proofErr w:type="spellEnd"/>
      <w:r>
        <w:rPr>
          <w:spacing w:val="-11"/>
        </w:rPr>
        <w:t xml:space="preserve"> </w:t>
      </w:r>
      <w:r>
        <w:t>alternates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player's</w:t>
      </w:r>
      <w:r>
        <w:rPr>
          <w:spacing w:val="-11"/>
        </w:rPr>
        <w:t xml:space="preserve"> </w:t>
      </w:r>
      <w:r>
        <w:t>viewpoints</w:t>
      </w:r>
      <w:r>
        <w:rPr>
          <w:spacing w:val="-10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t>turn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evaluation</w:t>
      </w:r>
      <w:r>
        <w:rPr>
          <w:spacing w:val="-53"/>
        </w:rPr>
        <w:t xml:space="preserve"> </w:t>
      </w:r>
      <w:r>
        <w:t xml:space="preserve">function scores from the player point of view depending upon whose turn it is [14]. </w:t>
      </w:r>
      <w:proofErr w:type="gramStart"/>
      <w:r>
        <w:t>In order to</w:t>
      </w:r>
      <w:proofErr w:type="gramEnd"/>
      <w:r>
        <w:rPr>
          <w:spacing w:val="1"/>
        </w:rPr>
        <w:t xml:space="preserve"> </w:t>
      </w:r>
      <w:r>
        <w:t>implement this, the evaluation function could stop accepting a point of view as input and just</w:t>
      </w:r>
      <w:r>
        <w:rPr>
          <w:spacing w:val="1"/>
        </w:rPr>
        <w:t xml:space="preserve"> </w:t>
      </w:r>
      <w:r>
        <w:t>simply refers to which player's turn it is [14]. The advantages of this method are deterministic</w:t>
      </w:r>
      <w:r>
        <w:rPr>
          <w:spacing w:val="1"/>
        </w:rPr>
        <w:t xml:space="preserve"> </w:t>
      </w:r>
      <w:r>
        <w:t>strategies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avoided</w:t>
      </w:r>
      <w:r>
        <w:rPr>
          <w:spacing w:val="-8"/>
        </w:rPr>
        <w:t xml:space="preserve"> </w:t>
      </w:r>
      <w:r>
        <w:t>(i.e.,</w:t>
      </w:r>
      <w:r>
        <w:rPr>
          <w:spacing w:val="-12"/>
        </w:rPr>
        <w:t xml:space="preserve"> </w:t>
      </w:r>
      <w:r>
        <w:t>eliminating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predictability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game),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perfect</w:t>
      </w:r>
      <w:r>
        <w:rPr>
          <w:spacing w:val="-8"/>
        </w:rPr>
        <w:t xml:space="preserve"> </w:t>
      </w:r>
      <w:r>
        <w:t>rationality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player</w:t>
      </w:r>
      <w:r>
        <w:rPr>
          <w:spacing w:val="-3"/>
        </w:rPr>
        <w:t xml:space="preserve"> </w:t>
      </w:r>
      <w:r>
        <w:t>is not assumed,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strength</w:t>
      </w:r>
      <w:r>
        <w:rPr>
          <w:spacing w:val="-3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player is allowed.</w:t>
      </w:r>
    </w:p>
    <w:p w14:paraId="161ECA8B" w14:textId="77777777" w:rsidR="00AC4D51" w:rsidRDefault="00AC4D51">
      <w:pPr>
        <w:spacing w:line="256" w:lineRule="auto"/>
        <w:jc w:val="both"/>
        <w:sectPr w:rsidR="00AC4D51">
          <w:pgSz w:w="11910" w:h="16840"/>
          <w:pgMar w:top="1580" w:right="1220" w:bottom="280" w:left="1340" w:header="720" w:footer="720" w:gutter="0"/>
          <w:cols w:space="720"/>
        </w:sectPr>
      </w:pPr>
    </w:p>
    <w:p w14:paraId="364D0279" w14:textId="77777777" w:rsidR="00AC4D51" w:rsidRDefault="003653C0">
      <w:pPr>
        <w:pStyle w:val="BodyText"/>
        <w:ind w:left="188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B761A7A" wp14:editId="5CE2A5EA">
            <wp:extent cx="3976085" cy="444769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6085" cy="444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4BCD7" w14:textId="77777777" w:rsidR="00AC4D51" w:rsidRDefault="003653C0">
      <w:pPr>
        <w:spacing w:before="67"/>
        <w:ind w:left="3540"/>
        <w:rPr>
          <w:b/>
        </w:rPr>
      </w:pPr>
      <w:r>
        <w:rPr>
          <w:b/>
          <w:sz w:val="18"/>
        </w:rPr>
        <w:t>Figure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1:</w:t>
      </w:r>
      <w:r>
        <w:rPr>
          <w:b/>
          <w:spacing w:val="-3"/>
          <w:sz w:val="18"/>
        </w:rPr>
        <w:t xml:space="preserve"> </w:t>
      </w:r>
      <w:proofErr w:type="spellStart"/>
      <w:r>
        <w:rPr>
          <w:b/>
          <w:sz w:val="18"/>
        </w:rPr>
        <w:t>Negamax</w:t>
      </w:r>
      <w:proofErr w:type="spellEnd"/>
      <w:r>
        <w:rPr>
          <w:b/>
          <w:sz w:val="18"/>
        </w:rPr>
        <w:t xml:space="preserve"> Pseudo-Code</w:t>
      </w:r>
      <w:r>
        <w:rPr>
          <w:b/>
          <w:spacing w:val="-1"/>
          <w:sz w:val="18"/>
        </w:rPr>
        <w:t xml:space="preserve"> </w:t>
      </w:r>
      <w:r>
        <w:rPr>
          <w:b/>
        </w:rPr>
        <w:t>[15]</w:t>
      </w:r>
    </w:p>
    <w:p w14:paraId="0AAD58A1" w14:textId="77777777" w:rsidR="00AC4D51" w:rsidRDefault="00AC4D51">
      <w:pPr>
        <w:pStyle w:val="BodyText"/>
        <w:rPr>
          <w:b/>
          <w:sz w:val="24"/>
        </w:rPr>
      </w:pPr>
    </w:p>
    <w:p w14:paraId="372DC7C5" w14:textId="77777777" w:rsidR="00AC4D51" w:rsidRDefault="00AC4D51">
      <w:pPr>
        <w:pStyle w:val="BodyText"/>
        <w:spacing w:before="11"/>
        <w:rPr>
          <w:b/>
          <w:sz w:val="28"/>
        </w:rPr>
      </w:pPr>
    </w:p>
    <w:p w14:paraId="72559BA4" w14:textId="77777777" w:rsidR="00AC4D51" w:rsidRDefault="003653C0">
      <w:pPr>
        <w:pStyle w:val="BodyText"/>
        <w:spacing w:line="259" w:lineRule="auto"/>
        <w:ind w:left="383" w:right="214"/>
        <w:jc w:val="both"/>
      </w:pPr>
      <w:r>
        <w:t>This</w:t>
      </w:r>
      <w:r>
        <w:rPr>
          <w:spacing w:val="-8"/>
        </w:rPr>
        <w:t xml:space="preserve"> </w:t>
      </w:r>
      <w:r>
        <w:t>pseudo-code</w:t>
      </w:r>
      <w:r>
        <w:rPr>
          <w:spacing w:val="-7"/>
        </w:rPr>
        <w:t xml:space="preserve"> </w:t>
      </w:r>
      <w:proofErr w:type="spellStart"/>
      <w:r>
        <w:t>Negamax</w:t>
      </w:r>
      <w:proofErr w:type="spellEnd"/>
      <w:r>
        <w:rPr>
          <w:spacing w:val="-10"/>
        </w:rPr>
        <w:t xml:space="preserve"> </w:t>
      </w:r>
      <w:r>
        <w:t>function</w:t>
      </w:r>
      <w:r>
        <w:rPr>
          <w:spacing w:val="-9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return</w:t>
      </w:r>
      <w:r>
        <w:rPr>
          <w:spacing w:val="-10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things: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best</w:t>
      </w:r>
      <w:r>
        <w:rPr>
          <w:spacing w:val="-6"/>
        </w:rPr>
        <w:t xml:space="preserve"> </w:t>
      </w:r>
      <w:r>
        <w:t>move</w:t>
      </w:r>
      <w:r>
        <w:rPr>
          <w:spacing w:val="-7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score.</w:t>
      </w:r>
      <w:r>
        <w:rPr>
          <w:spacing w:val="-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languages</w:t>
      </w:r>
      <w:r>
        <w:rPr>
          <w:spacing w:val="-52"/>
        </w:rPr>
        <w:t xml:space="preserve"> </w:t>
      </w:r>
      <w:r>
        <w:t>that can only return a single item, the move can be passed back through a pointer or by returning a</w:t>
      </w:r>
      <w:r>
        <w:rPr>
          <w:spacing w:val="1"/>
        </w:rPr>
        <w:t xml:space="preserve"> </w:t>
      </w:r>
      <w:r>
        <w:t xml:space="preserve">structure. The INFINITY constant should be larger than anything returned by the </w:t>
      </w:r>
      <w:proofErr w:type="spellStart"/>
      <w:proofErr w:type="gramStart"/>
      <w:r>
        <w:t>board.evaluate</w:t>
      </w:r>
      <w:proofErr w:type="spellEnd"/>
      <w:proofErr w:type="gramEnd"/>
      <w:r>
        <w:rPr>
          <w:spacing w:val="1"/>
        </w:rPr>
        <w:t xml:space="preserve"> </w:t>
      </w:r>
      <w:r>
        <w:t>function. It is used to make sure that there will always be a best move found, no matter how poor it</w:t>
      </w:r>
      <w:r>
        <w:rPr>
          <w:spacing w:val="-52"/>
        </w:rPr>
        <w:t xml:space="preserve"> </w:t>
      </w:r>
      <w:r>
        <w:t>might be.</w:t>
      </w:r>
    </w:p>
    <w:p w14:paraId="5940E2EE" w14:textId="77777777" w:rsidR="00AC4D51" w:rsidRDefault="00AC4D51">
      <w:pPr>
        <w:pStyle w:val="BodyText"/>
        <w:rPr>
          <w:sz w:val="24"/>
        </w:rPr>
      </w:pPr>
    </w:p>
    <w:p w14:paraId="294EA425" w14:textId="77777777" w:rsidR="00AC4D51" w:rsidRDefault="003653C0">
      <w:pPr>
        <w:pStyle w:val="Heading2"/>
        <w:numPr>
          <w:ilvl w:val="1"/>
          <w:numId w:val="4"/>
        </w:numPr>
        <w:tabs>
          <w:tab w:val="left" w:pos="821"/>
        </w:tabs>
        <w:spacing w:before="151"/>
        <w:ind w:left="820" w:hanging="438"/>
      </w:pPr>
      <w:r>
        <w:t>Alpha</w:t>
      </w:r>
      <w:r>
        <w:rPr>
          <w:spacing w:val="-1"/>
        </w:rPr>
        <w:t xml:space="preserve"> </w:t>
      </w:r>
      <w:r>
        <w:t>beta</w:t>
      </w:r>
      <w:r>
        <w:rPr>
          <w:spacing w:val="-1"/>
        </w:rPr>
        <w:t xml:space="preserve"> </w:t>
      </w:r>
      <w:r>
        <w:t>pruning</w:t>
      </w:r>
    </w:p>
    <w:p w14:paraId="48FBF78F" w14:textId="77777777" w:rsidR="00AC4D51" w:rsidRDefault="003653C0">
      <w:pPr>
        <w:pStyle w:val="BodyText"/>
        <w:spacing w:before="19"/>
        <w:ind w:left="383" w:right="215"/>
        <w:jc w:val="both"/>
      </w:pPr>
      <w:r>
        <w:rPr>
          <w:color w:val="0D0F1A"/>
        </w:rPr>
        <w:t>The</w:t>
      </w:r>
      <w:r>
        <w:rPr>
          <w:color w:val="0D0F1A"/>
          <w:spacing w:val="-7"/>
        </w:rPr>
        <w:t xml:space="preserve"> </w:t>
      </w:r>
      <w:r>
        <w:rPr>
          <w:color w:val="0D0F1A"/>
        </w:rPr>
        <w:t>special</w:t>
      </w:r>
      <w:r>
        <w:rPr>
          <w:color w:val="0D0F1A"/>
          <w:spacing w:val="-5"/>
        </w:rPr>
        <w:t xml:space="preserve"> </w:t>
      </w:r>
      <w:r>
        <w:rPr>
          <w:color w:val="0D0F1A"/>
        </w:rPr>
        <w:t>feature</w:t>
      </w:r>
      <w:r>
        <w:rPr>
          <w:color w:val="0D0F1A"/>
          <w:spacing w:val="-7"/>
        </w:rPr>
        <w:t xml:space="preserve"> </w:t>
      </w:r>
      <w:r>
        <w:rPr>
          <w:color w:val="0D0F1A"/>
        </w:rPr>
        <w:t>of</w:t>
      </w:r>
      <w:r>
        <w:rPr>
          <w:color w:val="0D0F1A"/>
          <w:spacing w:val="-5"/>
        </w:rPr>
        <w:t xml:space="preserve"> </w:t>
      </w:r>
      <w:r>
        <w:rPr>
          <w:color w:val="0D0F1A"/>
        </w:rPr>
        <w:t>AB</w:t>
      </w:r>
      <w:r>
        <w:rPr>
          <w:color w:val="0D0F1A"/>
          <w:spacing w:val="-7"/>
        </w:rPr>
        <w:t xml:space="preserve"> </w:t>
      </w:r>
      <w:r>
        <w:rPr>
          <w:color w:val="0D0F1A"/>
        </w:rPr>
        <w:t>pruning</w:t>
      </w:r>
      <w:r>
        <w:rPr>
          <w:color w:val="0D0F1A"/>
          <w:spacing w:val="-7"/>
        </w:rPr>
        <w:t xml:space="preserve"> </w:t>
      </w:r>
      <w:r>
        <w:rPr>
          <w:color w:val="0D0F1A"/>
        </w:rPr>
        <w:t>is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of</w:t>
      </w:r>
      <w:r>
        <w:rPr>
          <w:color w:val="0D0F1A"/>
          <w:spacing w:val="-5"/>
        </w:rPr>
        <w:t xml:space="preserve"> </w:t>
      </w:r>
      <w:r>
        <w:rPr>
          <w:color w:val="0D0F1A"/>
        </w:rPr>
        <w:t>being</w:t>
      </w:r>
      <w:r>
        <w:rPr>
          <w:color w:val="0D0F1A"/>
          <w:spacing w:val="-7"/>
        </w:rPr>
        <w:t xml:space="preserve"> </w:t>
      </w:r>
      <w:r>
        <w:rPr>
          <w:color w:val="0D0F1A"/>
        </w:rPr>
        <w:t>capable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of</w:t>
      </w:r>
      <w:r>
        <w:rPr>
          <w:color w:val="0D0F1A"/>
          <w:spacing w:val="-5"/>
        </w:rPr>
        <w:t xml:space="preserve"> </w:t>
      </w:r>
      <w:r>
        <w:rPr>
          <w:color w:val="0D0F1A"/>
        </w:rPr>
        <w:t>ignoring</w:t>
      </w:r>
      <w:r>
        <w:rPr>
          <w:color w:val="0D0F1A"/>
          <w:spacing w:val="-7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sections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of</w:t>
      </w:r>
      <w:r>
        <w:rPr>
          <w:color w:val="0D0F1A"/>
          <w:spacing w:val="-5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tree</w:t>
      </w:r>
      <w:r>
        <w:rPr>
          <w:color w:val="0D0F1A"/>
          <w:spacing w:val="-7"/>
        </w:rPr>
        <w:t xml:space="preserve"> </w:t>
      </w:r>
      <w:r>
        <w:rPr>
          <w:color w:val="0D0F1A"/>
        </w:rPr>
        <w:t>that</w:t>
      </w:r>
      <w:r>
        <w:rPr>
          <w:color w:val="0D0F1A"/>
          <w:spacing w:val="-7"/>
        </w:rPr>
        <w:t xml:space="preserve"> </w:t>
      </w:r>
      <w:r>
        <w:rPr>
          <w:color w:val="0D0F1A"/>
        </w:rPr>
        <w:t>cannot</w:t>
      </w:r>
      <w:r>
        <w:rPr>
          <w:color w:val="0D0F1A"/>
          <w:spacing w:val="-53"/>
        </w:rPr>
        <w:t xml:space="preserve"> </w:t>
      </w:r>
      <w:r>
        <w:rPr>
          <w:color w:val="0D0F1A"/>
        </w:rPr>
        <w:t>make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best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move. Basically,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this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technique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is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made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up of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two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kinds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of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pruning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such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as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alpha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(α)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-53"/>
        </w:rPr>
        <w:t xml:space="preserve"> </w:t>
      </w:r>
      <w:r>
        <w:rPr>
          <w:color w:val="0D0F1A"/>
        </w:rPr>
        <w:t xml:space="preserve">beta (β) </w:t>
      </w:r>
      <w:r>
        <w:t>[15]</w:t>
      </w:r>
      <w:r>
        <w:rPr>
          <w:color w:val="0D0F1A"/>
        </w:rPr>
        <w:t xml:space="preserve">. These </w:t>
      </w:r>
      <w:proofErr w:type="spellStart"/>
      <w:r>
        <w:rPr>
          <w:color w:val="0D0F1A"/>
        </w:rPr>
        <w:t>prunings</w:t>
      </w:r>
      <w:proofErr w:type="spellEnd"/>
      <w:r>
        <w:rPr>
          <w:color w:val="0D0F1A"/>
        </w:rPr>
        <w:t xml:space="preserve"> are helpful to keep track of the best score that could be achieved by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-7"/>
        </w:rPr>
        <w:t xml:space="preserve"> </w:t>
      </w:r>
      <w:r>
        <w:rPr>
          <w:color w:val="0D0F1A"/>
        </w:rPr>
        <w:t>player.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α</w:t>
      </w:r>
      <w:r>
        <w:rPr>
          <w:color w:val="0D0F1A"/>
          <w:spacing w:val="-7"/>
        </w:rPr>
        <w:t xml:space="preserve"> </w:t>
      </w:r>
      <w:r>
        <w:rPr>
          <w:color w:val="0D0F1A"/>
        </w:rPr>
        <w:t>value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forms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a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lower</w:t>
      </w:r>
      <w:r>
        <w:rPr>
          <w:color w:val="0D0F1A"/>
          <w:spacing w:val="-5"/>
        </w:rPr>
        <w:t xml:space="preserve"> </w:t>
      </w:r>
      <w:r>
        <w:rPr>
          <w:color w:val="0D0F1A"/>
        </w:rPr>
        <w:t>limit</w:t>
      </w:r>
      <w:r>
        <w:rPr>
          <w:color w:val="0D0F1A"/>
          <w:spacing w:val="-5"/>
        </w:rPr>
        <w:t xml:space="preserve"> </w:t>
      </w:r>
      <w:r>
        <w:rPr>
          <w:color w:val="0D0F1A"/>
        </w:rPr>
        <w:t>on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score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that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could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be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attained.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This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technique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might</w:t>
      </w:r>
      <w:r>
        <w:rPr>
          <w:color w:val="0D0F1A"/>
          <w:spacing w:val="-7"/>
        </w:rPr>
        <w:t xml:space="preserve"> </w:t>
      </w:r>
      <w:r>
        <w:rPr>
          <w:color w:val="0D0F1A"/>
        </w:rPr>
        <w:t>find</w:t>
      </w:r>
      <w:r>
        <w:rPr>
          <w:color w:val="0D0F1A"/>
          <w:spacing w:val="-53"/>
        </w:rPr>
        <w:t xml:space="preserve"> </w:t>
      </w:r>
      <w:r>
        <w:rPr>
          <w:color w:val="0D0F1A"/>
        </w:rPr>
        <w:t>a better sequence of moves later in the search, but it would never accept a sequence of moves that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gives a lower score. This lower bound is called alpha pruning. β value keeps track of upper limit of</w:t>
      </w:r>
      <w:r>
        <w:rPr>
          <w:color w:val="0D0F1A"/>
          <w:spacing w:val="-52"/>
        </w:rPr>
        <w:t xml:space="preserve"> </w:t>
      </w:r>
      <w:r>
        <w:rPr>
          <w:color w:val="0D0F1A"/>
        </w:rPr>
        <w:t>expected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high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score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-7"/>
        </w:rPr>
        <w:t xml:space="preserve"> </w:t>
      </w:r>
      <w:r>
        <w:rPr>
          <w:color w:val="0D0F1A"/>
        </w:rPr>
        <w:t>gets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updated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as</w:t>
      </w:r>
      <w:r>
        <w:rPr>
          <w:color w:val="0D0F1A"/>
          <w:spacing w:val="-7"/>
        </w:rPr>
        <w:t xml:space="preserve"> </w:t>
      </w:r>
      <w:r>
        <w:rPr>
          <w:color w:val="0D0F1A"/>
        </w:rPr>
        <w:t>it</w:t>
      </w:r>
      <w:r>
        <w:rPr>
          <w:color w:val="0D0F1A"/>
          <w:spacing w:val="-10"/>
        </w:rPr>
        <w:t xml:space="preserve"> </w:t>
      </w:r>
      <w:r>
        <w:rPr>
          <w:color w:val="0D0F1A"/>
        </w:rPr>
        <w:t>is</w:t>
      </w:r>
      <w:r>
        <w:rPr>
          <w:color w:val="0D0F1A"/>
          <w:spacing w:val="-10"/>
        </w:rPr>
        <w:t xml:space="preserve"> </w:t>
      </w:r>
      <w:r>
        <w:rPr>
          <w:color w:val="0D0F1A"/>
        </w:rPr>
        <w:t>found</w:t>
      </w:r>
      <w:r>
        <w:rPr>
          <w:color w:val="0D0F1A"/>
          <w:spacing w:val="-8"/>
        </w:rPr>
        <w:t xml:space="preserve"> </w:t>
      </w:r>
      <w:r>
        <w:t>[15]</w:t>
      </w:r>
      <w:r>
        <w:rPr>
          <w:color w:val="0D0F1A"/>
        </w:rPr>
        <w:t>.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In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a</w:t>
      </w:r>
      <w:r>
        <w:rPr>
          <w:color w:val="0D0F1A"/>
          <w:spacing w:val="-7"/>
        </w:rPr>
        <w:t xml:space="preserve"> </w:t>
      </w:r>
      <w:r>
        <w:rPr>
          <w:color w:val="0D0F1A"/>
        </w:rPr>
        <w:t>situation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where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there</w:t>
      </w:r>
      <w:r>
        <w:rPr>
          <w:color w:val="0D0F1A"/>
          <w:spacing w:val="-7"/>
        </w:rPr>
        <w:t xml:space="preserve"> </w:t>
      </w:r>
      <w:r>
        <w:rPr>
          <w:color w:val="0D0F1A"/>
        </w:rPr>
        <w:t>is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no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way</w:t>
      </w:r>
      <w:r>
        <w:rPr>
          <w:color w:val="0D0F1A"/>
          <w:spacing w:val="-7"/>
        </w:rPr>
        <w:t xml:space="preserve"> </w:t>
      </w:r>
      <w:r>
        <w:rPr>
          <w:color w:val="0D0F1A"/>
        </w:rPr>
        <w:t>to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score</w:t>
      </w:r>
      <w:r>
        <w:rPr>
          <w:color w:val="0D0F1A"/>
          <w:spacing w:val="-53"/>
        </w:rPr>
        <w:t xml:space="preserve"> </w:t>
      </w:r>
      <w:r>
        <w:rPr>
          <w:color w:val="0D0F1A"/>
        </w:rPr>
        <w:t>more than the beta value and there may be more sequence yet to find that the opponent could stop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 xml:space="preserve">us. It finds a sequence of moves that scores greater than the beta value </w:t>
      </w:r>
      <w:r>
        <w:t>[14]</w:t>
      </w:r>
      <w:r>
        <w:rPr>
          <w:color w:val="0D0F1A"/>
        </w:rPr>
        <w:t>. Now, the interval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between</w:t>
      </w:r>
      <w:r>
        <w:rPr>
          <w:color w:val="0D0F1A"/>
          <w:spacing w:val="-10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-10"/>
        </w:rPr>
        <w:t xml:space="preserve"> </w:t>
      </w:r>
      <w:r>
        <w:rPr>
          <w:color w:val="0D0F1A"/>
        </w:rPr>
        <w:t>alpha</w:t>
      </w:r>
      <w:r>
        <w:rPr>
          <w:color w:val="0D0F1A"/>
          <w:spacing w:val="-10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-10"/>
        </w:rPr>
        <w:t xml:space="preserve"> </w:t>
      </w:r>
      <w:r>
        <w:rPr>
          <w:color w:val="0D0F1A"/>
        </w:rPr>
        <w:t>beta</w:t>
      </w:r>
      <w:r>
        <w:rPr>
          <w:color w:val="0D0F1A"/>
          <w:spacing w:val="-12"/>
        </w:rPr>
        <w:t xml:space="preserve"> </w:t>
      </w:r>
      <w:r>
        <w:rPr>
          <w:color w:val="0D0F1A"/>
        </w:rPr>
        <w:t>value</w:t>
      </w:r>
      <w:r>
        <w:rPr>
          <w:color w:val="0D0F1A"/>
          <w:spacing w:val="-12"/>
        </w:rPr>
        <w:t xml:space="preserve"> </w:t>
      </w:r>
      <w:r>
        <w:rPr>
          <w:color w:val="0D0F1A"/>
        </w:rPr>
        <w:t>is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called</w:t>
      </w:r>
      <w:r>
        <w:rPr>
          <w:color w:val="0D0F1A"/>
          <w:spacing w:val="-10"/>
        </w:rPr>
        <w:t xml:space="preserve"> </w:t>
      </w:r>
      <w:r>
        <w:rPr>
          <w:color w:val="0D0F1A"/>
        </w:rPr>
        <w:t>as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search</w:t>
      </w:r>
      <w:r>
        <w:rPr>
          <w:color w:val="0D0F1A"/>
          <w:spacing w:val="-10"/>
        </w:rPr>
        <w:t xml:space="preserve"> </w:t>
      </w:r>
      <w:r>
        <w:rPr>
          <w:color w:val="0D0F1A"/>
        </w:rPr>
        <w:t>window.</w:t>
      </w:r>
      <w:r>
        <w:rPr>
          <w:color w:val="0D0F1A"/>
          <w:spacing w:val="-10"/>
        </w:rPr>
        <w:t xml:space="preserve"> </w:t>
      </w:r>
      <w:r>
        <w:rPr>
          <w:color w:val="0D0F1A"/>
        </w:rPr>
        <w:t>This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window</w:t>
      </w:r>
      <w:r>
        <w:rPr>
          <w:color w:val="0D0F1A"/>
          <w:spacing w:val="-10"/>
        </w:rPr>
        <w:t xml:space="preserve"> </w:t>
      </w:r>
      <w:r>
        <w:rPr>
          <w:color w:val="0D0F1A"/>
        </w:rPr>
        <w:t>considers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only</w:t>
      </w:r>
      <w:r>
        <w:rPr>
          <w:color w:val="0D0F1A"/>
          <w:spacing w:val="-10"/>
        </w:rPr>
        <w:t xml:space="preserve"> </w:t>
      </w:r>
      <w:r>
        <w:rPr>
          <w:color w:val="0D0F1A"/>
        </w:rPr>
        <w:t>new</w:t>
      </w:r>
      <w:r>
        <w:rPr>
          <w:color w:val="0D0F1A"/>
          <w:spacing w:val="-13"/>
        </w:rPr>
        <w:t xml:space="preserve"> </w:t>
      </w:r>
      <w:r>
        <w:rPr>
          <w:color w:val="0D0F1A"/>
        </w:rPr>
        <w:t>move</w:t>
      </w:r>
      <w:r>
        <w:rPr>
          <w:color w:val="0D0F1A"/>
          <w:spacing w:val="-52"/>
        </w:rPr>
        <w:t xml:space="preserve"> </w:t>
      </w:r>
      <w:r>
        <w:rPr>
          <w:color w:val="0D0F1A"/>
        </w:rPr>
        <w:t>sequences</w:t>
      </w:r>
      <w:r>
        <w:rPr>
          <w:color w:val="0D0F1A"/>
          <w:spacing w:val="-13"/>
        </w:rPr>
        <w:t xml:space="preserve"> </w:t>
      </w:r>
      <w:r>
        <w:rPr>
          <w:color w:val="0D0F1A"/>
        </w:rPr>
        <w:t>along</w:t>
      </w:r>
      <w:r>
        <w:rPr>
          <w:color w:val="0D0F1A"/>
          <w:spacing w:val="-11"/>
        </w:rPr>
        <w:t xml:space="preserve"> </w:t>
      </w:r>
      <w:r>
        <w:rPr>
          <w:color w:val="0D0F1A"/>
        </w:rPr>
        <w:t>with</w:t>
      </w:r>
      <w:r>
        <w:rPr>
          <w:color w:val="0D0F1A"/>
          <w:spacing w:val="-13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-10"/>
        </w:rPr>
        <w:t xml:space="preserve"> </w:t>
      </w:r>
      <w:r>
        <w:rPr>
          <w:color w:val="0D0F1A"/>
        </w:rPr>
        <w:t>score</w:t>
      </w:r>
      <w:r>
        <w:rPr>
          <w:color w:val="0D0F1A"/>
          <w:spacing w:val="-11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-13"/>
        </w:rPr>
        <w:t xml:space="preserve"> </w:t>
      </w:r>
      <w:r>
        <w:rPr>
          <w:color w:val="0D0F1A"/>
        </w:rPr>
        <w:t>rest</w:t>
      </w:r>
      <w:r>
        <w:rPr>
          <w:color w:val="0D0F1A"/>
          <w:spacing w:val="-10"/>
        </w:rPr>
        <w:t xml:space="preserve"> </w:t>
      </w:r>
      <w:r>
        <w:rPr>
          <w:color w:val="0D0F1A"/>
        </w:rPr>
        <w:t>are</w:t>
      </w:r>
      <w:r>
        <w:rPr>
          <w:color w:val="0D0F1A"/>
          <w:spacing w:val="-10"/>
        </w:rPr>
        <w:t xml:space="preserve"> </w:t>
      </w:r>
      <w:r>
        <w:rPr>
          <w:color w:val="0D0F1A"/>
        </w:rPr>
        <w:t>pruned</w:t>
      </w:r>
      <w:r>
        <w:rPr>
          <w:color w:val="0D0F1A"/>
          <w:spacing w:val="-8"/>
        </w:rPr>
        <w:t xml:space="preserve"> </w:t>
      </w:r>
      <w:r>
        <w:t>[14]</w:t>
      </w:r>
      <w:r>
        <w:rPr>
          <w:color w:val="0D0F1A"/>
        </w:rPr>
        <w:t>.</w:t>
      </w:r>
      <w:r>
        <w:rPr>
          <w:color w:val="0D0F1A"/>
          <w:spacing w:val="-13"/>
        </w:rPr>
        <w:t xml:space="preserve"> </w:t>
      </w:r>
      <w:r>
        <w:rPr>
          <w:color w:val="0D0F1A"/>
        </w:rPr>
        <w:t>Instead</w:t>
      </w:r>
      <w:r>
        <w:rPr>
          <w:color w:val="0D0F1A"/>
          <w:spacing w:val="-11"/>
        </w:rPr>
        <w:t xml:space="preserve"> </w:t>
      </w:r>
      <w:r>
        <w:rPr>
          <w:color w:val="0D0F1A"/>
        </w:rPr>
        <w:t>of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calling</w:t>
      </w:r>
      <w:r>
        <w:rPr>
          <w:color w:val="0D0F1A"/>
          <w:spacing w:val="-11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-11"/>
        </w:rPr>
        <w:t xml:space="preserve"> </w:t>
      </w:r>
      <w:r>
        <w:rPr>
          <w:color w:val="0D0F1A"/>
        </w:rPr>
        <w:t>algorithm</w:t>
      </w:r>
      <w:r>
        <w:rPr>
          <w:color w:val="0D0F1A"/>
          <w:spacing w:val="-10"/>
        </w:rPr>
        <w:t xml:space="preserve"> </w:t>
      </w:r>
      <w:r>
        <w:rPr>
          <w:color w:val="0D0F1A"/>
        </w:rPr>
        <w:t>with</w:t>
      </w:r>
      <w:r>
        <w:rPr>
          <w:color w:val="0D0F1A"/>
          <w:spacing w:val="-10"/>
        </w:rPr>
        <w:t xml:space="preserve"> </w:t>
      </w:r>
      <w:r>
        <w:rPr>
          <w:color w:val="0D0F1A"/>
        </w:rPr>
        <w:t>a</w:t>
      </w:r>
      <w:r>
        <w:rPr>
          <w:color w:val="0D0F1A"/>
          <w:spacing w:val="-11"/>
        </w:rPr>
        <w:t xml:space="preserve"> </w:t>
      </w:r>
      <w:r>
        <w:rPr>
          <w:color w:val="0D0F1A"/>
        </w:rPr>
        <w:t>range</w:t>
      </w:r>
      <w:r>
        <w:rPr>
          <w:color w:val="0D0F1A"/>
          <w:spacing w:val="-53"/>
        </w:rPr>
        <w:t xml:space="preserve"> </w:t>
      </w:r>
      <w:r>
        <w:rPr>
          <w:color w:val="0D0F1A"/>
        </w:rPr>
        <w:t>of (−</w:t>
      </w:r>
      <w:proofErr w:type="gramStart"/>
      <w:r>
        <w:rPr>
          <w:color w:val="0D0F1A"/>
        </w:rPr>
        <w:t>∞,+</w:t>
      </w:r>
      <w:proofErr w:type="gramEnd"/>
      <w:r>
        <w:rPr>
          <w:color w:val="0D0F1A"/>
        </w:rPr>
        <w:t xml:space="preserve">∞), which is called as estimated range </w:t>
      </w:r>
      <w:r>
        <w:t>[15]</w:t>
      </w:r>
      <w:r>
        <w:rPr>
          <w:color w:val="0D0F1A"/>
        </w:rPr>
        <w:t>. This range is called an aspiration, and the AB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algorithm called in this way is sometimes called aspiration search. AB algorithm searches the best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move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from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that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estimated range know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as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aspiration search</w:t>
      </w:r>
      <w:r>
        <w:rPr>
          <w:color w:val="0D0F1A"/>
          <w:spacing w:val="4"/>
        </w:rPr>
        <w:t xml:space="preserve"> </w:t>
      </w:r>
      <w:r>
        <w:t>[15]</w:t>
      </w:r>
      <w:r>
        <w:rPr>
          <w:color w:val="0D0F1A"/>
        </w:rPr>
        <w:t>.</w:t>
      </w:r>
    </w:p>
    <w:p w14:paraId="0554F3CE" w14:textId="77777777" w:rsidR="00AC4D51" w:rsidRDefault="00AC4D51">
      <w:pPr>
        <w:jc w:val="both"/>
        <w:sectPr w:rsidR="00AC4D51">
          <w:pgSz w:w="11910" w:h="16840"/>
          <w:pgMar w:top="1420" w:right="1220" w:bottom="280" w:left="1340" w:header="720" w:footer="720" w:gutter="0"/>
          <w:cols w:space="720"/>
        </w:sectPr>
      </w:pPr>
    </w:p>
    <w:p w14:paraId="2719EAEC" w14:textId="77777777" w:rsidR="00AC4D51" w:rsidRDefault="003653C0">
      <w:pPr>
        <w:pStyle w:val="BodyText"/>
        <w:spacing w:before="80"/>
        <w:ind w:left="383" w:right="213"/>
        <w:jc w:val="both"/>
      </w:pPr>
      <w:r>
        <w:rPr>
          <w:color w:val="0D0F1A"/>
        </w:rPr>
        <w:lastRenderedPageBreak/>
        <w:t xml:space="preserve">Instead of checking the alpha and beta values consecutively, the AB </w:t>
      </w:r>
      <w:proofErr w:type="spellStart"/>
      <w:r>
        <w:rPr>
          <w:color w:val="0D0F1A"/>
        </w:rPr>
        <w:t>negamax</w:t>
      </w:r>
      <w:proofErr w:type="spellEnd"/>
      <w:r>
        <w:rPr>
          <w:color w:val="0D0F1A"/>
        </w:rPr>
        <w:t xml:space="preserve"> is implemented to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swap and invert the alpha and beta values. It then checks and prunes against just the beta value. AB</w:t>
      </w:r>
      <w:r>
        <w:rPr>
          <w:color w:val="0D0F1A"/>
          <w:spacing w:val="-52"/>
        </w:rPr>
        <w:t xml:space="preserve"> </w:t>
      </w:r>
      <w:proofErr w:type="spellStart"/>
      <w:r>
        <w:rPr>
          <w:color w:val="0D0F1A"/>
        </w:rPr>
        <w:t>negamaxing</w:t>
      </w:r>
      <w:proofErr w:type="spellEnd"/>
      <w:r>
        <w:rPr>
          <w:color w:val="0D0F1A"/>
          <w:spacing w:val="-4"/>
        </w:rPr>
        <w:t xml:space="preserve"> </w:t>
      </w:r>
      <w:r>
        <w:rPr>
          <w:color w:val="0D0F1A"/>
        </w:rPr>
        <w:t>is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the best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method to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implement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the AB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 xml:space="preserve">pruning optimally </w:t>
      </w:r>
      <w:r>
        <w:t>[15]</w:t>
      </w:r>
    </w:p>
    <w:p w14:paraId="28562558" w14:textId="77777777" w:rsidR="00AC4D51" w:rsidRDefault="00AC4D51">
      <w:pPr>
        <w:pStyle w:val="BodyText"/>
        <w:rPr>
          <w:sz w:val="20"/>
        </w:rPr>
      </w:pPr>
    </w:p>
    <w:p w14:paraId="0BE370FF" w14:textId="77777777" w:rsidR="00AC4D51" w:rsidRDefault="003653C0">
      <w:pPr>
        <w:pStyle w:val="BodyText"/>
        <w:spacing w:before="10"/>
        <w:rPr>
          <w:sz w:val="25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7E03FBEA" wp14:editId="79E42E26">
            <wp:simplePos x="0" y="0"/>
            <wp:positionH relativeFrom="page">
              <wp:posOffset>2002056</wp:posOffset>
            </wp:positionH>
            <wp:positionV relativeFrom="paragraph">
              <wp:posOffset>214138</wp:posOffset>
            </wp:positionV>
            <wp:extent cx="3714726" cy="508577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26" cy="50857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7299D0" w14:textId="77777777" w:rsidR="00AC4D51" w:rsidRDefault="00AC4D51">
      <w:pPr>
        <w:pStyle w:val="BodyText"/>
        <w:spacing w:before="8"/>
        <w:rPr>
          <w:sz w:val="23"/>
        </w:rPr>
      </w:pPr>
    </w:p>
    <w:p w14:paraId="5A839CB9" w14:textId="77777777" w:rsidR="00AC4D51" w:rsidRDefault="003653C0">
      <w:pPr>
        <w:spacing w:before="1"/>
        <w:ind w:left="3393"/>
        <w:rPr>
          <w:b/>
        </w:rPr>
      </w:pPr>
      <w:r>
        <w:rPr>
          <w:b/>
          <w:sz w:val="18"/>
        </w:rPr>
        <w:t>Figure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2: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AB</w:t>
      </w:r>
      <w:r>
        <w:rPr>
          <w:b/>
          <w:spacing w:val="-1"/>
          <w:sz w:val="18"/>
        </w:rPr>
        <w:t xml:space="preserve"> </w:t>
      </w:r>
      <w:proofErr w:type="spellStart"/>
      <w:r>
        <w:rPr>
          <w:b/>
          <w:sz w:val="18"/>
        </w:rPr>
        <w:t>Negamax</w:t>
      </w:r>
      <w:proofErr w:type="spellEnd"/>
      <w:r>
        <w:rPr>
          <w:b/>
          <w:sz w:val="18"/>
        </w:rPr>
        <w:t xml:space="preserve"> Pseudo-Code</w:t>
      </w:r>
      <w:r>
        <w:rPr>
          <w:b/>
          <w:spacing w:val="-1"/>
          <w:sz w:val="18"/>
        </w:rPr>
        <w:t xml:space="preserve"> </w:t>
      </w:r>
      <w:r>
        <w:rPr>
          <w:b/>
        </w:rPr>
        <w:t>[15]</w:t>
      </w:r>
    </w:p>
    <w:p w14:paraId="06204F16" w14:textId="77777777" w:rsidR="00AC4D51" w:rsidRDefault="003653C0">
      <w:pPr>
        <w:pStyle w:val="BodyText"/>
        <w:spacing w:before="179" w:line="259" w:lineRule="auto"/>
        <w:ind w:left="100" w:right="216"/>
        <w:jc w:val="both"/>
      </w:pPr>
      <w:r>
        <w:t xml:space="preserve">As per Figure 2 Pseudo-code of AB </w:t>
      </w:r>
      <w:proofErr w:type="spellStart"/>
      <w:r>
        <w:t>negamax</w:t>
      </w:r>
      <w:proofErr w:type="spellEnd"/>
      <w:r>
        <w:t xml:space="preserve"> algorithm, the O(d) in memory where d is the maximum</w:t>
      </w:r>
      <w:r>
        <w:rPr>
          <w:spacing w:val="-52"/>
        </w:rPr>
        <w:t xml:space="preserve"> </w:t>
      </w:r>
      <w:r>
        <w:t>depth of the search, and order O(</w:t>
      </w:r>
      <w:proofErr w:type="spellStart"/>
      <w:r>
        <w:t>nd</w:t>
      </w:r>
      <w:proofErr w:type="spellEnd"/>
      <w:r>
        <w:t>) in time, where n is the number of possible moves at each board</w:t>
      </w:r>
      <w:r>
        <w:rPr>
          <w:spacing w:val="1"/>
        </w:rPr>
        <w:t xml:space="preserve"> </w:t>
      </w:r>
      <w:r>
        <w:t xml:space="preserve">position. The order of the performance may be the same, but AB </w:t>
      </w:r>
      <w:proofErr w:type="spellStart"/>
      <w:r>
        <w:t>negamax</w:t>
      </w:r>
      <w:proofErr w:type="spellEnd"/>
      <w:r>
        <w:t xml:space="preserve"> will outperform regular</w:t>
      </w:r>
      <w:r>
        <w:rPr>
          <w:spacing w:val="1"/>
        </w:rPr>
        <w:t xml:space="preserve"> </w:t>
      </w:r>
      <w:proofErr w:type="spellStart"/>
      <w:r>
        <w:t>negamax</w:t>
      </w:r>
      <w:proofErr w:type="spellEnd"/>
      <w:r>
        <w:t xml:space="preserve"> in almost all cases. Only if the moves are ordered where no pruning is possible, the AB</w:t>
      </w:r>
      <w:r>
        <w:rPr>
          <w:spacing w:val="1"/>
        </w:rPr>
        <w:t xml:space="preserve"> </w:t>
      </w:r>
      <w:proofErr w:type="spellStart"/>
      <w:r>
        <w:t>negamax</w:t>
      </w:r>
      <w:proofErr w:type="spellEnd"/>
      <w:r>
        <w:t xml:space="preserve"> would be optimal. So, it has extra comparison codes in the algorithm that reduces the</w:t>
      </w:r>
      <w:r>
        <w:rPr>
          <w:spacing w:val="1"/>
        </w:rPr>
        <w:t xml:space="preserve"> </w:t>
      </w:r>
      <w:r>
        <w:t>execution</w:t>
      </w:r>
      <w:r>
        <w:rPr>
          <w:spacing w:val="-1"/>
        </w:rPr>
        <w:t xml:space="preserve"> </w:t>
      </w:r>
      <w:r>
        <w:t>speed.</w:t>
      </w:r>
      <w:r>
        <w:rPr>
          <w:spacing w:val="5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majority</w:t>
      </w:r>
      <w:r>
        <w:rPr>
          <w:spacing w:val="-1"/>
        </w:rPr>
        <w:t xml:space="preserve"> </w:t>
      </w:r>
      <w:r>
        <w:t>of cases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basic</w:t>
      </w:r>
      <w:r>
        <w:rPr>
          <w:spacing w:val="-1"/>
        </w:rPr>
        <w:t xml:space="preserve"> </w:t>
      </w:r>
      <w:r>
        <w:t>algorithm.</w:t>
      </w:r>
    </w:p>
    <w:p w14:paraId="2086A55C" w14:textId="77777777" w:rsidR="00AC4D51" w:rsidRDefault="003653C0">
      <w:pPr>
        <w:pStyle w:val="BodyText"/>
        <w:spacing w:before="159" w:line="259" w:lineRule="auto"/>
        <w:ind w:left="100" w:right="220"/>
        <w:jc w:val="both"/>
      </w:pPr>
      <w:r>
        <w:t>Even though it is efficient in most of the situation, AB pruning technique has drawbacks like the</w:t>
      </w:r>
      <w:r>
        <w:rPr>
          <w:spacing w:val="1"/>
        </w:rPr>
        <w:t xml:space="preserve"> </w:t>
      </w:r>
      <w:r>
        <w:t>assumption of perfect rationality for both players is unrealistic, it does not address the issues of vast</w:t>
      </w:r>
      <w:r>
        <w:rPr>
          <w:spacing w:val="1"/>
        </w:rPr>
        <w:t xml:space="preserve"> </w:t>
      </w:r>
      <w:r>
        <w:t>search</w:t>
      </w:r>
      <w:r>
        <w:rPr>
          <w:spacing w:val="-4"/>
        </w:rPr>
        <w:t xml:space="preserve"> </w:t>
      </w:r>
      <w:r>
        <w:t>space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certain</w:t>
      </w:r>
      <w:r>
        <w:rPr>
          <w:spacing w:val="-4"/>
        </w:rPr>
        <w:t xml:space="preserve"> </w:t>
      </w:r>
      <w:r>
        <w:t>games,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behaviour</w:t>
      </w:r>
      <w:proofErr w:type="spellEnd"/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player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deterministic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controlling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strength</w:t>
      </w:r>
      <w:r>
        <w:rPr>
          <w:spacing w:val="-5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player is not</w:t>
      </w:r>
      <w:r>
        <w:rPr>
          <w:spacing w:val="1"/>
        </w:rPr>
        <w:t xml:space="preserve"> </w:t>
      </w:r>
      <w:r>
        <w:t>feasible [14].</w:t>
      </w:r>
    </w:p>
    <w:p w14:paraId="68826DE5" w14:textId="77777777" w:rsidR="00AC4D51" w:rsidRDefault="00AC4D51">
      <w:pPr>
        <w:spacing w:line="259" w:lineRule="auto"/>
        <w:jc w:val="both"/>
        <w:sectPr w:rsidR="00AC4D51">
          <w:pgSz w:w="11910" w:h="16840"/>
          <w:pgMar w:top="1340" w:right="1220" w:bottom="280" w:left="1340" w:header="720" w:footer="720" w:gutter="0"/>
          <w:cols w:space="720"/>
        </w:sectPr>
      </w:pPr>
    </w:p>
    <w:p w14:paraId="6EBEE239" w14:textId="77777777" w:rsidR="00AC4D51" w:rsidRDefault="003653C0">
      <w:pPr>
        <w:pStyle w:val="Heading2"/>
        <w:numPr>
          <w:ilvl w:val="1"/>
          <w:numId w:val="4"/>
        </w:numPr>
        <w:tabs>
          <w:tab w:val="left" w:pos="893"/>
        </w:tabs>
        <w:spacing w:before="60"/>
        <w:ind w:hanging="433"/>
      </w:pPr>
      <w:r>
        <w:lastRenderedPageBreak/>
        <w:t>Monte-Carlo</w:t>
      </w:r>
      <w:r>
        <w:rPr>
          <w:spacing w:val="-2"/>
        </w:rPr>
        <w:t xml:space="preserve"> </w:t>
      </w:r>
      <w:r>
        <w:t>tree</w:t>
      </w:r>
      <w:r>
        <w:rPr>
          <w:spacing w:val="-2"/>
        </w:rPr>
        <w:t xml:space="preserve"> </w:t>
      </w:r>
      <w:r>
        <w:t>search:</w:t>
      </w:r>
    </w:p>
    <w:p w14:paraId="2BF9A476" w14:textId="77777777" w:rsidR="00AC4D51" w:rsidRDefault="003653C0">
      <w:pPr>
        <w:pStyle w:val="BodyText"/>
        <w:spacing w:before="180" w:line="259" w:lineRule="auto"/>
        <w:ind w:left="460" w:right="212"/>
        <w:jc w:val="both"/>
      </w:pPr>
      <w:r>
        <w:t>Monte</w:t>
      </w:r>
      <w:r>
        <w:rPr>
          <w:spacing w:val="1"/>
        </w:rPr>
        <w:t xml:space="preserve"> </w:t>
      </w:r>
      <w:r>
        <w:t>Carlo</w:t>
      </w:r>
      <w:r>
        <w:rPr>
          <w:spacing w:val="1"/>
        </w:rPr>
        <w:t xml:space="preserve"> </w:t>
      </w:r>
      <w:r>
        <w:t>Tree</w:t>
      </w:r>
      <w:r>
        <w:rPr>
          <w:spacing w:val="1"/>
        </w:rPr>
        <w:t xml:space="preserve"> </w:t>
      </w:r>
      <w:r>
        <w:t>Search</w:t>
      </w:r>
      <w:r>
        <w:rPr>
          <w:spacing w:val="1"/>
        </w:rPr>
        <w:t xml:space="preserve"> </w:t>
      </w:r>
      <w:r>
        <w:t>(MCTS)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best-first</w:t>
      </w:r>
      <w:r>
        <w:rPr>
          <w:spacing w:val="1"/>
        </w:rPr>
        <w:t xml:space="preserve"> </w:t>
      </w:r>
      <w:r>
        <w:t>tree</w:t>
      </w:r>
      <w:r>
        <w:rPr>
          <w:spacing w:val="1"/>
        </w:rPr>
        <w:t xml:space="preserve"> </w:t>
      </w:r>
      <w:r>
        <w:t>search</w:t>
      </w:r>
      <w:r>
        <w:rPr>
          <w:spacing w:val="1"/>
        </w:rPr>
        <w:t xml:space="preserve"> </w:t>
      </w:r>
      <w:r>
        <w:t>algorithm.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enables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implementations without evaluation functions. MCTS combined with Upper Confidence bounds</w:t>
      </w:r>
      <w:r>
        <w:rPr>
          <w:spacing w:val="1"/>
        </w:rPr>
        <w:t xml:space="preserve"> </w:t>
      </w:r>
      <w:r>
        <w:t>applied</w:t>
      </w:r>
      <w:r>
        <w:rPr>
          <w:spacing w:val="-12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Trees</w:t>
      </w:r>
      <w:r>
        <w:rPr>
          <w:spacing w:val="-11"/>
        </w:rPr>
        <w:t xml:space="preserve"> </w:t>
      </w:r>
      <w:r>
        <w:t>(UCT)</w:t>
      </w:r>
      <w:r>
        <w:rPr>
          <w:spacing w:val="-8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advantage</w:t>
      </w:r>
      <w:r>
        <w:rPr>
          <w:spacing w:val="-11"/>
        </w:rPr>
        <w:t xml:space="preserve"> </w:t>
      </w:r>
      <w:r>
        <w:t>over</w:t>
      </w:r>
      <w:r>
        <w:rPr>
          <w:spacing w:val="-8"/>
        </w:rPr>
        <w:t xml:space="preserve"> </w:t>
      </w:r>
      <w:r>
        <w:t>traditional</w:t>
      </w:r>
      <w:r>
        <w:rPr>
          <w:spacing w:val="-7"/>
        </w:rPr>
        <w:t xml:space="preserve"> </w:t>
      </w:r>
      <w:r>
        <w:t>depth-limited</w:t>
      </w:r>
      <w:r>
        <w:rPr>
          <w:spacing w:val="-12"/>
        </w:rPr>
        <w:t xml:space="preserve"> </w:t>
      </w:r>
      <w:r>
        <w:t>minimax</w:t>
      </w:r>
      <w:r>
        <w:rPr>
          <w:spacing w:val="-9"/>
        </w:rPr>
        <w:t xml:space="preserve"> </w:t>
      </w:r>
      <w:r>
        <w:t>search</w:t>
      </w:r>
      <w:r>
        <w:rPr>
          <w:spacing w:val="-12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alpha-</w:t>
      </w:r>
      <w:r>
        <w:rPr>
          <w:spacing w:val="-53"/>
        </w:rPr>
        <w:t xml:space="preserve"> </w:t>
      </w:r>
      <w:r>
        <w:t>beta</w:t>
      </w:r>
      <w:r>
        <w:rPr>
          <w:spacing w:val="-7"/>
        </w:rPr>
        <w:t xml:space="preserve"> </w:t>
      </w:r>
      <w:r>
        <w:t>pruning</w:t>
      </w:r>
      <w:r>
        <w:rPr>
          <w:spacing w:val="-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games</w:t>
      </w:r>
      <w:r>
        <w:rPr>
          <w:spacing w:val="-5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high</w:t>
      </w:r>
      <w:r>
        <w:rPr>
          <w:spacing w:val="-6"/>
        </w:rPr>
        <w:t xml:space="preserve"> </w:t>
      </w:r>
      <w:r>
        <w:t>branching</w:t>
      </w:r>
      <w:r>
        <w:rPr>
          <w:spacing w:val="-10"/>
        </w:rPr>
        <w:t xml:space="preserve"> </w:t>
      </w:r>
      <w:r>
        <w:t>factors</w:t>
      </w:r>
      <w:r>
        <w:rPr>
          <w:spacing w:val="-5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rPr>
          <w:rFonts w:ascii="Calibri"/>
        </w:rPr>
        <w:t>[14]</w:t>
      </w:r>
      <w:r>
        <w:t>.</w:t>
      </w:r>
      <w:r>
        <w:rPr>
          <w:spacing w:val="-7"/>
        </w:rPr>
        <w:t xml:space="preserve"> </w:t>
      </w:r>
      <w:r>
        <w:t>However,</w:t>
      </w:r>
      <w:r>
        <w:rPr>
          <w:spacing w:val="-6"/>
        </w:rPr>
        <w:t xml:space="preserve"> </w:t>
      </w:r>
      <w:r>
        <w:t>minimax</w:t>
      </w:r>
      <w:r>
        <w:rPr>
          <w:spacing w:val="-6"/>
        </w:rPr>
        <w:t xml:space="preserve"> </w:t>
      </w:r>
      <w:r>
        <w:t>search</w:t>
      </w:r>
      <w:r>
        <w:rPr>
          <w:spacing w:val="-6"/>
        </w:rPr>
        <w:t xml:space="preserve"> </w:t>
      </w:r>
      <w:r>
        <w:t>with</w:t>
      </w:r>
      <w:r>
        <w:rPr>
          <w:spacing w:val="-53"/>
        </w:rPr>
        <w:t xml:space="preserve"> </w:t>
      </w:r>
      <w:r>
        <w:rPr>
          <w:spacing w:val="-1"/>
        </w:rPr>
        <w:t>alpha-beta</w:t>
      </w:r>
      <w:r>
        <w:rPr>
          <w:spacing w:val="-12"/>
        </w:rPr>
        <w:t xml:space="preserve"> </w:t>
      </w:r>
      <w:r>
        <w:rPr>
          <w:spacing w:val="-1"/>
        </w:rPr>
        <w:t>pruning</w:t>
      </w:r>
      <w:r>
        <w:rPr>
          <w:spacing w:val="-12"/>
        </w:rPr>
        <w:t xml:space="preserve"> </w:t>
      </w:r>
      <w:r>
        <w:t>exceeds</w:t>
      </w:r>
      <w:r>
        <w:rPr>
          <w:spacing w:val="-14"/>
        </w:rPr>
        <w:t xml:space="preserve"> </w:t>
      </w:r>
      <w:r>
        <w:t>MCTS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domains</w:t>
      </w:r>
      <w:r>
        <w:rPr>
          <w:spacing w:val="-14"/>
        </w:rPr>
        <w:t xml:space="preserve"> </w:t>
      </w:r>
      <w:r>
        <w:t>like</w:t>
      </w:r>
      <w:r>
        <w:rPr>
          <w:spacing w:val="-12"/>
        </w:rPr>
        <w:t xml:space="preserve"> </w:t>
      </w:r>
      <w:r>
        <w:t>Chess.</w:t>
      </w:r>
      <w:r>
        <w:rPr>
          <w:spacing w:val="-11"/>
        </w:rPr>
        <w:t xml:space="preserve"> </w:t>
      </w:r>
      <w:r>
        <w:t>Studies</w:t>
      </w:r>
      <w:r>
        <w:rPr>
          <w:spacing w:val="-12"/>
        </w:rPr>
        <w:t xml:space="preserve"> </w:t>
      </w:r>
      <w:r>
        <w:t>shows</w:t>
      </w:r>
      <w:r>
        <w:rPr>
          <w:spacing w:val="-15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MCTS</w:t>
      </w:r>
      <w:r>
        <w:rPr>
          <w:spacing w:val="-12"/>
        </w:rPr>
        <w:t xml:space="preserve"> </w:t>
      </w:r>
      <w:r>
        <w:t>does</w:t>
      </w:r>
      <w:r>
        <w:rPr>
          <w:spacing w:val="-12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detect</w:t>
      </w:r>
      <w:r>
        <w:rPr>
          <w:spacing w:val="-52"/>
        </w:rPr>
        <w:t xml:space="preserve"> </w:t>
      </w:r>
      <w:r>
        <w:t>shallow traps, where opponents can win within a few moves, as well as minimax search. Thus,</w:t>
      </w:r>
      <w:r>
        <w:rPr>
          <w:spacing w:val="1"/>
        </w:rPr>
        <w:t xml:space="preserve"> </w:t>
      </w:r>
      <w:r>
        <w:t>minimax search performs better than MCTS in games like Chess, which can end spontaneously</w:t>
      </w:r>
      <w:r>
        <w:rPr>
          <w:spacing w:val="1"/>
        </w:rPr>
        <w:t xml:space="preserve"> </w:t>
      </w:r>
      <w:r>
        <w:rPr>
          <w:rFonts w:ascii="Calibri"/>
        </w:rPr>
        <w:t>[14]</w:t>
      </w:r>
      <w:r>
        <w:t>.</w:t>
      </w:r>
    </w:p>
    <w:p w14:paraId="2327112B" w14:textId="77777777" w:rsidR="00AC4D51" w:rsidRDefault="003653C0">
      <w:pPr>
        <w:pStyle w:val="BodyText"/>
        <w:spacing w:before="159" w:line="259" w:lineRule="auto"/>
        <w:ind w:left="460" w:right="217"/>
        <w:jc w:val="both"/>
      </w:pPr>
      <w:r>
        <w:t>The</w:t>
      </w:r>
      <w:r>
        <w:rPr>
          <w:spacing w:val="-10"/>
        </w:rPr>
        <w:t xml:space="preserve"> </w:t>
      </w:r>
      <w:r>
        <w:t>search</w:t>
      </w:r>
      <w:r>
        <w:rPr>
          <w:spacing w:val="-11"/>
        </w:rPr>
        <w:t xml:space="preserve"> </w:t>
      </w:r>
      <w:r>
        <w:t>tree</w:t>
      </w:r>
      <w:r>
        <w:rPr>
          <w:spacing w:val="-8"/>
        </w:rPr>
        <w:t xml:space="preserve"> </w:t>
      </w:r>
      <w:r>
        <w:t>grows</w:t>
      </w:r>
      <w:r>
        <w:rPr>
          <w:spacing w:val="-8"/>
        </w:rPr>
        <w:t xml:space="preserve"> </w:t>
      </w:r>
      <w:r>
        <w:t>larger</w:t>
      </w:r>
      <w:r>
        <w:rPr>
          <w:spacing w:val="-9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sample</w:t>
      </w:r>
      <w:r>
        <w:rPr>
          <w:spacing w:val="-8"/>
        </w:rPr>
        <w:t xml:space="preserve"> </w:t>
      </w:r>
      <w:r>
        <w:t>size</w:t>
      </w:r>
      <w:r>
        <w:rPr>
          <w:spacing w:val="-11"/>
        </w:rPr>
        <w:t xml:space="preserve"> </w:t>
      </w:r>
      <w:r>
        <w:t>increases</w:t>
      </w:r>
      <w:r>
        <w:rPr>
          <w:spacing w:val="-8"/>
        </w:rPr>
        <w:t xml:space="preserve"> </w:t>
      </w:r>
      <w:r>
        <w:t>because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MCTS</w:t>
      </w:r>
      <w:r>
        <w:rPr>
          <w:spacing w:val="-10"/>
        </w:rPr>
        <w:t xml:space="preserve"> </w:t>
      </w:r>
      <w:r>
        <w:t>samples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promising</w:t>
      </w:r>
      <w:r>
        <w:rPr>
          <w:spacing w:val="-53"/>
        </w:rPr>
        <w:t xml:space="preserve"> </w:t>
      </w:r>
      <w:r>
        <w:t xml:space="preserve">state and moves instead of fixed-depth minimax search </w:t>
      </w:r>
      <w:r>
        <w:rPr>
          <w:rFonts w:ascii="Calibri"/>
        </w:rPr>
        <w:t>[14]</w:t>
      </w:r>
      <w:r>
        <w:t>. At the end of every simulation, it</w:t>
      </w:r>
      <w:r>
        <w:rPr>
          <w:spacing w:val="1"/>
        </w:rPr>
        <w:t xml:space="preserve"> </w:t>
      </w:r>
      <w:r>
        <w:t>reports</w:t>
      </w:r>
      <w:r>
        <w:rPr>
          <w:spacing w:val="-3"/>
        </w:rPr>
        <w:t xml:space="preserve"> </w:t>
      </w:r>
      <w:r>
        <w:t>the rewards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the randomly</w:t>
      </w:r>
      <w:r>
        <w:rPr>
          <w:spacing w:val="-1"/>
        </w:rPr>
        <w:t xml:space="preserve"> </w:t>
      </w:r>
      <w:r>
        <w:t>played</w:t>
      </w:r>
      <w:r>
        <w:rPr>
          <w:spacing w:val="-2"/>
        </w:rPr>
        <w:t xml:space="preserve"> </w:t>
      </w:r>
      <w:r>
        <w:t>moves</w:t>
      </w:r>
      <w:r>
        <w:rPr>
          <w:spacing w:val="-2"/>
        </w:rPr>
        <w:t xml:space="preserve"> </w:t>
      </w:r>
      <w:r>
        <w:t>till</w:t>
      </w:r>
      <w:r>
        <w:rPr>
          <w:spacing w:val="-3"/>
        </w:rPr>
        <w:t xml:space="preserve"> </w:t>
      </w:r>
      <w:r>
        <w:t>the game gets</w:t>
      </w:r>
      <w:r>
        <w:rPr>
          <w:spacing w:val="-1"/>
        </w:rPr>
        <w:t xml:space="preserve"> </w:t>
      </w:r>
      <w:r>
        <w:t>over</w:t>
      </w:r>
      <w:r>
        <w:rPr>
          <w:spacing w:val="5"/>
        </w:rPr>
        <w:t xml:space="preserve"> </w:t>
      </w:r>
      <w:r>
        <w:rPr>
          <w:rFonts w:ascii="Calibri"/>
        </w:rPr>
        <w:t>[14]</w:t>
      </w:r>
      <w:r>
        <w:t>.</w:t>
      </w:r>
    </w:p>
    <w:p w14:paraId="2CCA7158" w14:textId="77777777" w:rsidR="00AC4D51" w:rsidRDefault="003653C0">
      <w:pPr>
        <w:pStyle w:val="BodyText"/>
        <w:spacing w:before="158"/>
        <w:ind w:left="460" w:right="216"/>
        <w:jc w:val="both"/>
        <w:rPr>
          <w:rFonts w:ascii="Calibri"/>
        </w:rPr>
      </w:pPr>
      <w:r>
        <w:rPr>
          <w:color w:val="0D0F1A"/>
        </w:rPr>
        <w:t>The MCTS method estimates a state of the player by averaging rewards of simulations. This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algorithm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can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be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implemented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without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any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domain-based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knowledge,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but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domain-based</w:t>
      </w:r>
      <w:r>
        <w:rPr>
          <w:color w:val="0D0F1A"/>
          <w:spacing w:val="-52"/>
        </w:rPr>
        <w:t xml:space="preserve"> </w:t>
      </w:r>
      <w:r>
        <w:rPr>
          <w:color w:val="0D0F1A"/>
        </w:rPr>
        <w:t>knowledge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is required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to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improve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the performance</w:t>
      </w:r>
      <w:r>
        <w:rPr>
          <w:color w:val="0D0F1A"/>
          <w:spacing w:val="3"/>
        </w:rPr>
        <w:t xml:space="preserve"> </w:t>
      </w:r>
      <w:r>
        <w:rPr>
          <w:rFonts w:ascii="Calibri"/>
        </w:rPr>
        <w:t>[14]</w:t>
      </w:r>
    </w:p>
    <w:p w14:paraId="6D6B04D3" w14:textId="77777777" w:rsidR="00AC4D51" w:rsidRDefault="00AC4D51">
      <w:pPr>
        <w:pStyle w:val="BodyText"/>
        <w:spacing w:before="11"/>
        <w:rPr>
          <w:rFonts w:ascii="Calibri"/>
          <w:sz w:val="21"/>
        </w:rPr>
      </w:pPr>
    </w:p>
    <w:p w14:paraId="3DA4F3E9" w14:textId="77777777" w:rsidR="00AC4D51" w:rsidRDefault="003653C0">
      <w:pPr>
        <w:pStyle w:val="BodyText"/>
        <w:spacing w:before="1" w:line="268" w:lineRule="exact"/>
        <w:ind w:left="460"/>
        <w:jc w:val="both"/>
        <w:rPr>
          <w:rFonts w:ascii="Calibri"/>
        </w:rPr>
      </w:pP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MCTS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implementation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follows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below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two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steps:</w:t>
      </w:r>
    </w:p>
    <w:p w14:paraId="7C2E02CA" w14:textId="77777777" w:rsidR="00AC4D51" w:rsidRDefault="003653C0">
      <w:pPr>
        <w:pStyle w:val="BodyText"/>
        <w:ind w:left="460" w:right="216"/>
        <w:jc w:val="both"/>
      </w:pPr>
      <w:r>
        <w:rPr>
          <w:color w:val="0D0F1A"/>
        </w:rPr>
        <w:t>Step A: Markov Decision Process (MDP): The goal for an MDP problem is to find an optimal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policy π which maps states to actions. In other words, a policy specifies what actions should be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 xml:space="preserve">taken </w:t>
      </w:r>
      <w:proofErr w:type="gramStart"/>
      <w:r>
        <w:rPr>
          <w:color w:val="0D0F1A"/>
        </w:rPr>
        <w:t>in a given</w:t>
      </w:r>
      <w:proofErr w:type="gramEnd"/>
      <w:r>
        <w:rPr>
          <w:color w:val="0D0F1A"/>
        </w:rPr>
        <w:t xml:space="preserve"> state. Optimal policy means the reward is maximized when decisions are made by</w:t>
      </w:r>
      <w:r>
        <w:rPr>
          <w:color w:val="0D0F1A"/>
          <w:spacing w:val="-52"/>
        </w:rPr>
        <w:t xml:space="preserve"> </w:t>
      </w:r>
      <w:r>
        <w:rPr>
          <w:color w:val="0D0F1A"/>
        </w:rPr>
        <w:t>optimal policy</w:t>
      </w:r>
      <w:r>
        <w:rPr>
          <w:color w:val="0D0F1A"/>
          <w:spacing w:val="1"/>
        </w:rPr>
        <w:t xml:space="preserve"> </w:t>
      </w:r>
      <w:r>
        <w:rPr>
          <w:rFonts w:ascii="Calibri" w:hAnsi="Calibri"/>
        </w:rPr>
        <w:t>[14]</w:t>
      </w:r>
      <w:r>
        <w:rPr>
          <w:color w:val="0D0F1A"/>
        </w:rPr>
        <w:t>.</w:t>
      </w:r>
    </w:p>
    <w:p w14:paraId="0C2DF4B9" w14:textId="77777777" w:rsidR="00AC4D51" w:rsidRDefault="003653C0">
      <w:pPr>
        <w:pStyle w:val="BodyText"/>
        <w:spacing w:before="1"/>
        <w:ind w:left="460" w:right="213"/>
        <w:jc w:val="both"/>
      </w:pPr>
      <w:r>
        <w:rPr>
          <w:color w:val="0D0F1A"/>
          <w:spacing w:val="-1"/>
        </w:rPr>
        <w:t>Step</w:t>
      </w:r>
      <w:r>
        <w:rPr>
          <w:color w:val="0D0F1A"/>
          <w:spacing w:val="-10"/>
        </w:rPr>
        <w:t xml:space="preserve"> </w:t>
      </w:r>
      <w:r>
        <w:rPr>
          <w:color w:val="0D0F1A"/>
          <w:spacing w:val="-1"/>
        </w:rPr>
        <w:t>B:</w:t>
      </w:r>
      <w:r>
        <w:rPr>
          <w:color w:val="0D0F1A"/>
          <w:spacing w:val="-9"/>
        </w:rPr>
        <w:t xml:space="preserve"> </w:t>
      </w:r>
      <w:r>
        <w:rPr>
          <w:color w:val="0D0F1A"/>
          <w:spacing w:val="-1"/>
        </w:rPr>
        <w:t>The</w:t>
      </w:r>
      <w:r>
        <w:rPr>
          <w:color w:val="0D0F1A"/>
          <w:spacing w:val="-10"/>
        </w:rPr>
        <w:t xml:space="preserve"> </w:t>
      </w:r>
      <w:r>
        <w:rPr>
          <w:color w:val="0D0F1A"/>
          <w:spacing w:val="-1"/>
        </w:rPr>
        <w:t>Monte</w:t>
      </w:r>
      <w:r>
        <w:rPr>
          <w:color w:val="0D0F1A"/>
          <w:spacing w:val="-10"/>
        </w:rPr>
        <w:t xml:space="preserve"> </w:t>
      </w:r>
      <w:r>
        <w:rPr>
          <w:color w:val="0D0F1A"/>
          <w:spacing w:val="-1"/>
        </w:rPr>
        <w:t>Carlo</w:t>
      </w:r>
      <w:r>
        <w:rPr>
          <w:color w:val="0D0F1A"/>
          <w:spacing w:val="-11"/>
        </w:rPr>
        <w:t xml:space="preserve"> </w:t>
      </w:r>
      <w:r>
        <w:rPr>
          <w:color w:val="0D0F1A"/>
          <w:spacing w:val="-1"/>
        </w:rPr>
        <w:t>method: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This</w:t>
      </w:r>
      <w:r>
        <w:rPr>
          <w:color w:val="0D0F1A"/>
          <w:spacing w:val="-12"/>
        </w:rPr>
        <w:t xml:space="preserve"> </w:t>
      </w:r>
      <w:r>
        <w:rPr>
          <w:color w:val="0D0F1A"/>
        </w:rPr>
        <w:t>method</w:t>
      </w:r>
      <w:r>
        <w:rPr>
          <w:color w:val="0D0F1A"/>
          <w:spacing w:val="-10"/>
        </w:rPr>
        <w:t xml:space="preserve"> </w:t>
      </w:r>
      <w:r>
        <w:rPr>
          <w:color w:val="0D0F1A"/>
        </w:rPr>
        <w:t>approximates</w:t>
      </w:r>
      <w:r>
        <w:rPr>
          <w:color w:val="0D0F1A"/>
          <w:spacing w:val="-11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-10"/>
        </w:rPr>
        <w:t xml:space="preserve"> </w:t>
      </w:r>
      <w:r>
        <w:rPr>
          <w:color w:val="0D0F1A"/>
        </w:rPr>
        <w:t>analytic</w:t>
      </w:r>
      <w:r>
        <w:rPr>
          <w:color w:val="0D0F1A"/>
          <w:spacing w:val="-10"/>
        </w:rPr>
        <w:t xml:space="preserve"> </w:t>
      </w:r>
      <w:r>
        <w:rPr>
          <w:color w:val="0D0F1A"/>
        </w:rPr>
        <w:t>value</w:t>
      </w:r>
      <w:r>
        <w:rPr>
          <w:color w:val="0D0F1A"/>
          <w:spacing w:val="-10"/>
        </w:rPr>
        <w:t xml:space="preserve"> </w:t>
      </w:r>
      <w:r>
        <w:rPr>
          <w:color w:val="0D0F1A"/>
        </w:rPr>
        <w:t>by</w:t>
      </w:r>
      <w:r>
        <w:rPr>
          <w:color w:val="0D0F1A"/>
          <w:spacing w:val="-15"/>
        </w:rPr>
        <w:t xml:space="preserve"> </w:t>
      </w:r>
      <w:r>
        <w:rPr>
          <w:color w:val="0D0F1A"/>
        </w:rPr>
        <w:t>repeated</w:t>
      </w:r>
      <w:r>
        <w:rPr>
          <w:color w:val="0D0F1A"/>
          <w:spacing w:val="-10"/>
        </w:rPr>
        <w:t xml:space="preserve"> </w:t>
      </w:r>
      <w:r>
        <w:rPr>
          <w:color w:val="0D0F1A"/>
        </w:rPr>
        <w:t>random</w:t>
      </w:r>
      <w:r>
        <w:rPr>
          <w:color w:val="0D0F1A"/>
          <w:spacing w:val="-53"/>
        </w:rPr>
        <w:t xml:space="preserve"> </w:t>
      </w:r>
      <w:r>
        <w:rPr>
          <w:color w:val="0D0F1A"/>
        </w:rPr>
        <w:t>sampling. By the law of large number, the empirical mean approximates the expected value as the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number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rises</w:t>
      </w:r>
      <w:r>
        <w:rPr>
          <w:color w:val="0D0F1A"/>
          <w:spacing w:val="-5"/>
        </w:rPr>
        <w:t xml:space="preserve"> </w:t>
      </w:r>
      <w:r>
        <w:rPr>
          <w:rFonts w:ascii="Calibri"/>
        </w:rPr>
        <w:t>[14]</w:t>
      </w:r>
      <w:r>
        <w:rPr>
          <w:color w:val="0D0F1A"/>
        </w:rPr>
        <w:t>.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Therefore,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a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reliable</w:t>
      </w:r>
      <w:r>
        <w:rPr>
          <w:color w:val="0D0F1A"/>
          <w:spacing w:val="-7"/>
        </w:rPr>
        <w:t xml:space="preserve"> </w:t>
      </w:r>
      <w:r>
        <w:rPr>
          <w:color w:val="0D0F1A"/>
        </w:rPr>
        <w:t>estimate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can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be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generated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by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Monte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Carlo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method</w:t>
      </w:r>
      <w:r>
        <w:rPr>
          <w:color w:val="0D0F1A"/>
          <w:spacing w:val="-4"/>
        </w:rPr>
        <w:t xml:space="preserve"> </w:t>
      </w:r>
      <w:r>
        <w:rPr>
          <w:rFonts w:ascii="Calibri"/>
        </w:rPr>
        <w:t>[14]</w:t>
      </w:r>
      <w:r>
        <w:rPr>
          <w:color w:val="0D0F1A"/>
        </w:rPr>
        <w:t>.</w:t>
      </w:r>
    </w:p>
    <w:p w14:paraId="5A122211" w14:textId="77777777" w:rsidR="00AC4D51" w:rsidRDefault="00AC4D51">
      <w:pPr>
        <w:pStyle w:val="BodyText"/>
        <w:spacing w:before="1"/>
      </w:pPr>
    </w:p>
    <w:p w14:paraId="04B1BD3F" w14:textId="77777777" w:rsidR="00AC4D51" w:rsidRDefault="003653C0">
      <w:pPr>
        <w:pStyle w:val="BodyText"/>
        <w:ind w:left="460"/>
        <w:jc w:val="both"/>
        <w:rPr>
          <w:rFonts w:ascii="Calibri"/>
        </w:rPr>
      </w:pPr>
      <w:r>
        <w:rPr>
          <w:color w:val="0D0F1A"/>
        </w:rPr>
        <w:t>Below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all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phases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of MCTS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workings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are</w:t>
      </w:r>
      <w:r>
        <w:rPr>
          <w:color w:val="0D0F1A"/>
          <w:spacing w:val="-1"/>
        </w:rPr>
        <w:t xml:space="preserve"> </w:t>
      </w:r>
      <w:proofErr w:type="gramStart"/>
      <w:r>
        <w:rPr>
          <w:color w:val="0D0F1A"/>
        </w:rPr>
        <w:t xml:space="preserve">explained  </w:t>
      </w:r>
      <w:r>
        <w:rPr>
          <w:rFonts w:ascii="Calibri"/>
        </w:rPr>
        <w:t>[</w:t>
      </w:r>
      <w:proofErr w:type="gramEnd"/>
      <w:r>
        <w:rPr>
          <w:rFonts w:ascii="Calibri"/>
        </w:rPr>
        <w:t>14]:</w:t>
      </w:r>
    </w:p>
    <w:p w14:paraId="31B5CFE9" w14:textId="77777777" w:rsidR="00AC4D51" w:rsidRDefault="003653C0">
      <w:pPr>
        <w:pStyle w:val="ListParagraph"/>
        <w:numPr>
          <w:ilvl w:val="0"/>
          <w:numId w:val="3"/>
        </w:numPr>
        <w:tabs>
          <w:tab w:val="left" w:pos="1181"/>
        </w:tabs>
        <w:spacing w:before="1"/>
        <w:ind w:right="217"/>
        <w:jc w:val="both"/>
      </w:pPr>
      <w:r>
        <w:rPr>
          <w:color w:val="0D0F1A"/>
        </w:rPr>
        <w:t>Selection Phase: In this phase, UCT is applied. Here, for max nodes, the child node with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the highest upper confidence bound (UCB) is selected, and for min nodes, the child node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with the lowest confidence bound (LCU) is selected. Now, the algorithm keeps selecting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-6"/>
        </w:rPr>
        <w:t xml:space="preserve"> </w:t>
      </w:r>
      <w:proofErr w:type="gramStart"/>
      <w:r>
        <w:rPr>
          <w:color w:val="0D0F1A"/>
        </w:rPr>
        <w:t>children</w:t>
      </w:r>
      <w:proofErr w:type="gramEnd"/>
      <w:r>
        <w:rPr>
          <w:color w:val="0D0F1A"/>
          <w:spacing w:val="-3"/>
        </w:rPr>
        <w:t xml:space="preserve"> </w:t>
      </w:r>
      <w:r>
        <w:rPr>
          <w:color w:val="0D0F1A"/>
        </w:rPr>
        <w:t>nodes</w:t>
      </w:r>
      <w:r>
        <w:rPr>
          <w:color w:val="0D0F1A"/>
          <w:spacing w:val="-5"/>
        </w:rPr>
        <w:t xml:space="preserve"> </w:t>
      </w:r>
      <w:r>
        <w:rPr>
          <w:color w:val="0D0F1A"/>
        </w:rPr>
        <w:t>until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it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reaches</w:t>
      </w:r>
      <w:r>
        <w:rPr>
          <w:color w:val="0D0F1A"/>
          <w:spacing w:val="-5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-5"/>
        </w:rPr>
        <w:t xml:space="preserve"> </w:t>
      </w:r>
      <w:r>
        <w:rPr>
          <w:color w:val="0D0F1A"/>
        </w:rPr>
        <w:t>last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node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(terminate</w:t>
      </w:r>
      <w:r>
        <w:rPr>
          <w:color w:val="0D0F1A"/>
          <w:spacing w:val="-5"/>
        </w:rPr>
        <w:t xml:space="preserve"> </w:t>
      </w:r>
      <w:r>
        <w:rPr>
          <w:color w:val="0D0F1A"/>
        </w:rPr>
        <w:t>node)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that</w:t>
      </w:r>
      <w:r>
        <w:rPr>
          <w:color w:val="0D0F1A"/>
          <w:spacing w:val="-5"/>
        </w:rPr>
        <w:t xml:space="preserve"> </w:t>
      </w:r>
      <w:r>
        <w:rPr>
          <w:color w:val="0D0F1A"/>
        </w:rPr>
        <w:t>stops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process</w:t>
      </w:r>
      <w:r>
        <w:rPr>
          <w:color w:val="0D0F1A"/>
          <w:spacing w:val="-5"/>
        </w:rPr>
        <w:t xml:space="preserve"> </w:t>
      </w:r>
      <w:r>
        <w:rPr>
          <w:color w:val="0D0F1A"/>
        </w:rPr>
        <w:t>or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it</w:t>
      </w:r>
      <w:r>
        <w:rPr>
          <w:color w:val="0D0F1A"/>
          <w:spacing w:val="-53"/>
        </w:rPr>
        <w:t xml:space="preserve"> </w:t>
      </w:r>
      <w:r>
        <w:rPr>
          <w:color w:val="0D0F1A"/>
        </w:rPr>
        <w:t>reaches nodes whose children nodes are unexplored. If the unexplored nodes are reached,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the algorithm enters the expansion phase. If terminated nodes are reached, the algorithm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enters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the backpropagation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phase, which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delivers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score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of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terminated node.</w:t>
      </w:r>
    </w:p>
    <w:p w14:paraId="26F5F610" w14:textId="77777777" w:rsidR="00AC4D51" w:rsidRDefault="003653C0">
      <w:pPr>
        <w:pStyle w:val="ListParagraph"/>
        <w:numPr>
          <w:ilvl w:val="0"/>
          <w:numId w:val="3"/>
        </w:numPr>
        <w:tabs>
          <w:tab w:val="left" w:pos="1181"/>
        </w:tabs>
        <w:ind w:right="215"/>
        <w:jc w:val="both"/>
      </w:pPr>
      <w:r>
        <w:rPr>
          <w:color w:val="0D0F1A"/>
        </w:rPr>
        <w:t xml:space="preserve">Expansion Phase: Here, all the </w:t>
      </w:r>
      <w:proofErr w:type="gramStart"/>
      <w:r>
        <w:rPr>
          <w:color w:val="0D0F1A"/>
        </w:rPr>
        <w:t>children</w:t>
      </w:r>
      <w:proofErr w:type="gramEnd"/>
      <w:r>
        <w:rPr>
          <w:color w:val="0D0F1A"/>
        </w:rPr>
        <w:t xml:space="preserve"> nodes are expanded. Those expanded nodes are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added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to the search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tree, and they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get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simulated.</w:t>
      </w:r>
    </w:p>
    <w:p w14:paraId="44ED842D" w14:textId="77777777" w:rsidR="00AC4D51" w:rsidRDefault="003653C0">
      <w:pPr>
        <w:pStyle w:val="ListParagraph"/>
        <w:numPr>
          <w:ilvl w:val="0"/>
          <w:numId w:val="3"/>
        </w:numPr>
        <w:tabs>
          <w:tab w:val="left" w:pos="1181"/>
        </w:tabs>
        <w:ind w:right="216"/>
        <w:jc w:val="both"/>
      </w:pPr>
      <w:r>
        <w:rPr>
          <w:color w:val="0D0F1A"/>
        </w:rPr>
        <w:t>Simulation Phase: The scores will be propagated until all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of its children nodes gets</w:t>
      </w:r>
      <w:r>
        <w:rPr>
          <w:color w:val="0D0F1A"/>
          <w:spacing w:val="1"/>
        </w:rPr>
        <w:t xml:space="preserve"> </w:t>
      </w:r>
      <w:proofErr w:type="gramStart"/>
      <w:r>
        <w:rPr>
          <w:color w:val="0D0F1A"/>
        </w:rPr>
        <w:t>expanded</w:t>
      </w:r>
      <w:proofErr w:type="gramEnd"/>
    </w:p>
    <w:p w14:paraId="66F48D4F" w14:textId="77777777" w:rsidR="00AC4D51" w:rsidRDefault="003653C0">
      <w:pPr>
        <w:pStyle w:val="ListParagraph"/>
        <w:numPr>
          <w:ilvl w:val="0"/>
          <w:numId w:val="3"/>
        </w:numPr>
        <w:tabs>
          <w:tab w:val="left" w:pos="1181"/>
        </w:tabs>
        <w:ind w:right="219"/>
        <w:jc w:val="both"/>
      </w:pPr>
      <w:r>
        <w:rPr>
          <w:color w:val="0D0F1A"/>
        </w:rPr>
        <w:t>Backpropagation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Phase: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-7"/>
        </w:rPr>
        <w:t xml:space="preserve"> </w:t>
      </w:r>
      <w:r>
        <w:rPr>
          <w:color w:val="0D0F1A"/>
        </w:rPr>
        <w:t>result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of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simulations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gets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returned</w:t>
      </w:r>
      <w:r>
        <w:rPr>
          <w:color w:val="0D0F1A"/>
          <w:spacing w:val="-10"/>
        </w:rPr>
        <w:t xml:space="preserve"> </w:t>
      </w:r>
      <w:r>
        <w:rPr>
          <w:color w:val="0D0F1A"/>
        </w:rPr>
        <w:t>to</w:t>
      </w:r>
      <w:r>
        <w:rPr>
          <w:color w:val="0D0F1A"/>
          <w:spacing w:val="-7"/>
        </w:rPr>
        <w:t xml:space="preserve"> </w:t>
      </w:r>
      <w:r>
        <w:rPr>
          <w:color w:val="0D0F1A"/>
        </w:rPr>
        <w:t>parent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nodes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recursively</w:t>
      </w:r>
      <w:r>
        <w:rPr>
          <w:color w:val="0D0F1A"/>
          <w:spacing w:val="-53"/>
        </w:rPr>
        <w:t xml:space="preserve"> </w:t>
      </w:r>
      <w:r>
        <w:rPr>
          <w:color w:val="0D0F1A"/>
        </w:rPr>
        <w:t>from leaf nodes to the root node. While returning, the nodes in that path are simulated for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one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more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time and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score increase by one.</w:t>
      </w:r>
    </w:p>
    <w:p w14:paraId="4EDDFD2B" w14:textId="77777777" w:rsidR="00AC4D51" w:rsidRDefault="003653C0">
      <w:pPr>
        <w:pStyle w:val="ListParagraph"/>
        <w:numPr>
          <w:ilvl w:val="0"/>
          <w:numId w:val="3"/>
        </w:numPr>
        <w:tabs>
          <w:tab w:val="left" w:pos="1181"/>
        </w:tabs>
        <w:ind w:right="223"/>
        <w:jc w:val="both"/>
      </w:pPr>
      <w:r>
        <w:rPr>
          <w:color w:val="0D0F1A"/>
        </w:rPr>
        <w:t>Decision Phase: The children node of root nodes with the highest mean is chosen as the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final decision.</w:t>
      </w:r>
    </w:p>
    <w:p w14:paraId="354642EC" w14:textId="77777777" w:rsidR="00AC4D51" w:rsidRDefault="00AC4D51">
      <w:pPr>
        <w:pStyle w:val="BodyText"/>
        <w:spacing w:before="5"/>
        <w:rPr>
          <w:sz w:val="21"/>
        </w:rPr>
      </w:pPr>
    </w:p>
    <w:p w14:paraId="63822B94" w14:textId="77777777" w:rsidR="00AC4D51" w:rsidRDefault="003653C0">
      <w:pPr>
        <w:pStyle w:val="BodyText"/>
        <w:ind w:left="460" w:right="218"/>
        <w:jc w:val="both"/>
      </w:pPr>
      <w:r>
        <w:rPr>
          <w:color w:val="0D0F1A"/>
        </w:rPr>
        <w:t>MCTS with minimax hybrid algorithm has been proposed to improve the performance of MCTS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when shallow traps exist. In this case, the minimax can be embedded into all the phases of MCTS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as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follows</w:t>
      </w:r>
      <w:r>
        <w:rPr>
          <w:color w:val="0D0F1A"/>
          <w:spacing w:val="1"/>
        </w:rPr>
        <w:t xml:space="preserve"> </w:t>
      </w:r>
      <w:r>
        <w:rPr>
          <w:rFonts w:ascii="Calibri"/>
        </w:rPr>
        <w:t>[14]</w:t>
      </w:r>
      <w:r>
        <w:rPr>
          <w:color w:val="0D0F1A"/>
        </w:rPr>
        <w:t>:</w:t>
      </w:r>
    </w:p>
    <w:p w14:paraId="13CEB06C" w14:textId="77777777" w:rsidR="00AC4D51" w:rsidRDefault="003653C0">
      <w:pPr>
        <w:pStyle w:val="ListParagraph"/>
        <w:numPr>
          <w:ilvl w:val="0"/>
          <w:numId w:val="3"/>
        </w:numPr>
        <w:tabs>
          <w:tab w:val="left" w:pos="1181"/>
        </w:tabs>
        <w:spacing w:before="2"/>
        <w:ind w:right="214"/>
        <w:jc w:val="both"/>
      </w:pPr>
      <w:r>
        <w:rPr>
          <w:color w:val="0D0F1A"/>
        </w:rPr>
        <w:t>Simulation</w:t>
      </w:r>
      <w:r>
        <w:rPr>
          <w:color w:val="0D0F1A"/>
          <w:spacing w:val="-10"/>
        </w:rPr>
        <w:t xml:space="preserve"> </w:t>
      </w:r>
      <w:r>
        <w:rPr>
          <w:color w:val="0D0F1A"/>
        </w:rPr>
        <w:t>Phase: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A</w:t>
      </w:r>
      <w:r>
        <w:rPr>
          <w:color w:val="0D0F1A"/>
          <w:spacing w:val="-12"/>
        </w:rPr>
        <w:t xml:space="preserve"> </w:t>
      </w:r>
      <w:r>
        <w:rPr>
          <w:color w:val="0D0F1A"/>
        </w:rPr>
        <w:t>fixed-depth</w:t>
      </w:r>
      <w:r>
        <w:rPr>
          <w:color w:val="0D0F1A"/>
          <w:spacing w:val="-13"/>
        </w:rPr>
        <w:t xml:space="preserve"> </w:t>
      </w:r>
      <w:r>
        <w:rPr>
          <w:color w:val="0D0F1A"/>
        </w:rPr>
        <w:t>minimax</w:t>
      </w:r>
      <w:r>
        <w:rPr>
          <w:color w:val="0D0F1A"/>
          <w:spacing w:val="-11"/>
        </w:rPr>
        <w:t xml:space="preserve"> </w:t>
      </w:r>
      <w:r>
        <w:rPr>
          <w:color w:val="0D0F1A"/>
        </w:rPr>
        <w:t>search</w:t>
      </w:r>
      <w:r>
        <w:rPr>
          <w:color w:val="0D0F1A"/>
          <w:spacing w:val="-13"/>
        </w:rPr>
        <w:t xml:space="preserve"> </w:t>
      </w:r>
      <w:r>
        <w:rPr>
          <w:color w:val="0D0F1A"/>
        </w:rPr>
        <w:t>is</w:t>
      </w:r>
      <w:r>
        <w:rPr>
          <w:color w:val="0D0F1A"/>
          <w:spacing w:val="-10"/>
        </w:rPr>
        <w:t xml:space="preserve"> </w:t>
      </w:r>
      <w:r>
        <w:rPr>
          <w:color w:val="0D0F1A"/>
        </w:rPr>
        <w:t>done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before</w:t>
      </w:r>
      <w:r>
        <w:rPr>
          <w:color w:val="0D0F1A"/>
          <w:spacing w:val="-11"/>
        </w:rPr>
        <w:t xml:space="preserve"> </w:t>
      </w:r>
      <w:r>
        <w:rPr>
          <w:color w:val="0D0F1A"/>
        </w:rPr>
        <w:t>every</w:t>
      </w:r>
      <w:r>
        <w:rPr>
          <w:color w:val="0D0F1A"/>
          <w:spacing w:val="-11"/>
        </w:rPr>
        <w:t xml:space="preserve"> </w:t>
      </w:r>
      <w:r>
        <w:rPr>
          <w:color w:val="0D0F1A"/>
        </w:rPr>
        <w:t>random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move.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Since</w:t>
      </w:r>
      <w:r>
        <w:rPr>
          <w:color w:val="0D0F1A"/>
          <w:spacing w:val="-53"/>
        </w:rPr>
        <w:t xml:space="preserve"> </w:t>
      </w:r>
      <w:r>
        <w:rPr>
          <w:color w:val="0D0F1A"/>
        </w:rPr>
        <w:t>no</w:t>
      </w:r>
      <w:r>
        <w:rPr>
          <w:color w:val="0D0F1A"/>
          <w:spacing w:val="-11"/>
        </w:rPr>
        <w:t xml:space="preserve"> </w:t>
      </w:r>
      <w:r>
        <w:rPr>
          <w:color w:val="0D0F1A"/>
        </w:rPr>
        <w:t>evaluation</w:t>
      </w:r>
      <w:r>
        <w:rPr>
          <w:color w:val="0D0F1A"/>
          <w:spacing w:val="-11"/>
        </w:rPr>
        <w:t xml:space="preserve"> </w:t>
      </w:r>
      <w:r>
        <w:rPr>
          <w:color w:val="0D0F1A"/>
        </w:rPr>
        <w:t>is</w:t>
      </w:r>
      <w:r>
        <w:rPr>
          <w:color w:val="0D0F1A"/>
          <w:spacing w:val="-12"/>
        </w:rPr>
        <w:t xml:space="preserve"> </w:t>
      </w:r>
      <w:r>
        <w:rPr>
          <w:color w:val="0D0F1A"/>
        </w:rPr>
        <w:t>done,</w:t>
      </w:r>
      <w:r>
        <w:rPr>
          <w:color w:val="0D0F1A"/>
          <w:spacing w:val="-13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-11"/>
        </w:rPr>
        <w:t xml:space="preserve"> </w:t>
      </w:r>
      <w:r>
        <w:rPr>
          <w:color w:val="0D0F1A"/>
        </w:rPr>
        <w:t>minimax</w:t>
      </w:r>
      <w:r>
        <w:rPr>
          <w:color w:val="0D0F1A"/>
          <w:spacing w:val="-12"/>
        </w:rPr>
        <w:t xml:space="preserve"> </w:t>
      </w:r>
      <w:r>
        <w:rPr>
          <w:color w:val="0D0F1A"/>
        </w:rPr>
        <w:t>can</w:t>
      </w:r>
      <w:r>
        <w:rPr>
          <w:color w:val="0D0F1A"/>
          <w:spacing w:val="-11"/>
        </w:rPr>
        <w:t xml:space="preserve"> </w:t>
      </w:r>
      <w:r>
        <w:rPr>
          <w:color w:val="0D0F1A"/>
        </w:rPr>
        <w:t>only</w:t>
      </w:r>
      <w:r>
        <w:rPr>
          <w:color w:val="0D0F1A"/>
          <w:spacing w:val="-12"/>
        </w:rPr>
        <w:t xml:space="preserve"> </w:t>
      </w:r>
      <w:r>
        <w:rPr>
          <w:color w:val="0D0F1A"/>
        </w:rPr>
        <w:t>detect</w:t>
      </w:r>
      <w:r>
        <w:rPr>
          <w:color w:val="0D0F1A"/>
          <w:spacing w:val="-10"/>
        </w:rPr>
        <w:t xml:space="preserve"> </w:t>
      </w:r>
      <w:r>
        <w:rPr>
          <w:color w:val="0D0F1A"/>
        </w:rPr>
        <w:t>proven</w:t>
      </w:r>
      <w:r>
        <w:rPr>
          <w:color w:val="0D0F1A"/>
          <w:spacing w:val="-11"/>
        </w:rPr>
        <w:t xml:space="preserve"> </w:t>
      </w:r>
      <w:r>
        <w:rPr>
          <w:color w:val="0D0F1A"/>
        </w:rPr>
        <w:t>wins</w:t>
      </w:r>
      <w:r>
        <w:rPr>
          <w:color w:val="0D0F1A"/>
          <w:spacing w:val="-12"/>
        </w:rPr>
        <w:t xml:space="preserve"> </w:t>
      </w:r>
      <w:r>
        <w:rPr>
          <w:color w:val="0D0F1A"/>
        </w:rPr>
        <w:t>or</w:t>
      </w:r>
      <w:r>
        <w:rPr>
          <w:color w:val="0D0F1A"/>
          <w:spacing w:val="-13"/>
        </w:rPr>
        <w:t xml:space="preserve"> </w:t>
      </w:r>
      <w:r>
        <w:rPr>
          <w:color w:val="0D0F1A"/>
        </w:rPr>
        <w:t>losses.</w:t>
      </w:r>
      <w:r>
        <w:rPr>
          <w:color w:val="0D0F1A"/>
          <w:spacing w:val="-11"/>
        </w:rPr>
        <w:t xml:space="preserve"> </w:t>
      </w:r>
      <w:r>
        <w:rPr>
          <w:color w:val="0D0F1A"/>
        </w:rPr>
        <w:t>Thus,</w:t>
      </w:r>
      <w:r>
        <w:rPr>
          <w:color w:val="0D0F1A"/>
          <w:spacing w:val="-12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-13"/>
        </w:rPr>
        <w:t xml:space="preserve"> </w:t>
      </w:r>
      <w:r>
        <w:rPr>
          <w:color w:val="0D0F1A"/>
        </w:rPr>
        <w:t>random</w:t>
      </w:r>
      <w:r>
        <w:rPr>
          <w:color w:val="0D0F1A"/>
          <w:spacing w:val="-52"/>
        </w:rPr>
        <w:t xml:space="preserve"> </w:t>
      </w:r>
      <w:r>
        <w:rPr>
          <w:color w:val="0D0F1A"/>
        </w:rPr>
        <w:t>simulation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will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find forced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wins or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avoid forced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losses.</w:t>
      </w:r>
    </w:p>
    <w:p w14:paraId="7B52E909" w14:textId="77777777" w:rsidR="00AC4D51" w:rsidRDefault="003653C0">
      <w:pPr>
        <w:pStyle w:val="ListParagraph"/>
        <w:numPr>
          <w:ilvl w:val="0"/>
          <w:numId w:val="3"/>
        </w:numPr>
        <w:tabs>
          <w:tab w:val="left" w:pos="1181"/>
        </w:tabs>
        <w:ind w:right="216"/>
        <w:jc w:val="both"/>
      </w:pPr>
      <w:r>
        <w:rPr>
          <w:color w:val="0D0F1A"/>
        </w:rPr>
        <w:t>Selection and Expansion phases: A shallow-depth full-width minimax search is done. To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improves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the MCTS</w:t>
      </w:r>
      <w:r>
        <w:rPr>
          <w:color w:val="0D0F1A"/>
          <w:spacing w:val="-5"/>
        </w:rPr>
        <w:t xml:space="preserve"> </w:t>
      </w:r>
      <w:r>
        <w:rPr>
          <w:color w:val="0D0F1A"/>
        </w:rPr>
        <w:t>by checking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immediate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descendants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of a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subset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of tree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nodes.</w:t>
      </w:r>
    </w:p>
    <w:p w14:paraId="36C2FB40" w14:textId="77777777" w:rsidR="00AC4D51" w:rsidRDefault="00AC4D51">
      <w:pPr>
        <w:jc w:val="both"/>
        <w:sectPr w:rsidR="00AC4D51">
          <w:pgSz w:w="11910" w:h="16840"/>
          <w:pgMar w:top="1360" w:right="1220" w:bottom="280" w:left="1340" w:header="720" w:footer="720" w:gutter="0"/>
          <w:cols w:space="720"/>
        </w:sectPr>
      </w:pPr>
    </w:p>
    <w:p w14:paraId="712D9F30" w14:textId="77777777" w:rsidR="00AC4D51" w:rsidRDefault="003653C0">
      <w:pPr>
        <w:pStyle w:val="ListParagraph"/>
        <w:numPr>
          <w:ilvl w:val="0"/>
          <w:numId w:val="3"/>
        </w:numPr>
        <w:tabs>
          <w:tab w:val="left" w:pos="1180"/>
          <w:tab w:val="left" w:pos="1181"/>
        </w:tabs>
        <w:spacing w:before="81"/>
        <w:ind w:hanging="361"/>
      </w:pPr>
      <w:r>
        <w:rPr>
          <w:color w:val="0D0F1A"/>
        </w:rPr>
        <w:lastRenderedPageBreak/>
        <w:t>Backpropagation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phase: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MCTS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backpropagates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simulation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results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to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parents.</w:t>
      </w:r>
    </w:p>
    <w:p w14:paraId="7E40E593" w14:textId="77777777" w:rsidR="00AC4D51" w:rsidRDefault="00AC4D51">
      <w:pPr>
        <w:pStyle w:val="BodyText"/>
        <w:spacing w:before="9"/>
        <w:rPr>
          <w:sz w:val="21"/>
        </w:rPr>
      </w:pPr>
    </w:p>
    <w:p w14:paraId="1AB44366" w14:textId="77777777" w:rsidR="00AC4D51" w:rsidRDefault="003653C0">
      <w:pPr>
        <w:pStyle w:val="BodyText"/>
        <w:ind w:left="460" w:right="214"/>
        <w:jc w:val="both"/>
      </w:pPr>
      <w:r>
        <w:rPr>
          <w:color w:val="0D0F1A"/>
        </w:rPr>
        <w:t>The MCTS and minimax combined MCTS has a similar framework. It has four repetitive phases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and a final decision. Only the methods that algorithms select nodes and backpropagate values are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different.</w:t>
      </w:r>
      <w:r>
        <w:rPr>
          <w:color w:val="0D0F1A"/>
          <w:spacing w:val="-12"/>
        </w:rPr>
        <w:t xml:space="preserve"> </w:t>
      </w:r>
      <w:r>
        <w:rPr>
          <w:color w:val="0D0F1A"/>
        </w:rPr>
        <w:t>There</w:t>
      </w:r>
      <w:r>
        <w:rPr>
          <w:color w:val="0D0F1A"/>
          <w:spacing w:val="-11"/>
        </w:rPr>
        <w:t xml:space="preserve"> </w:t>
      </w:r>
      <w:r>
        <w:rPr>
          <w:color w:val="0D0F1A"/>
        </w:rPr>
        <w:t>are</w:t>
      </w:r>
      <w:r>
        <w:rPr>
          <w:color w:val="0D0F1A"/>
          <w:spacing w:val="-13"/>
        </w:rPr>
        <w:t xml:space="preserve"> </w:t>
      </w:r>
      <w:r>
        <w:rPr>
          <w:color w:val="0D0F1A"/>
        </w:rPr>
        <w:t>two</w:t>
      </w:r>
      <w:r>
        <w:rPr>
          <w:color w:val="0D0F1A"/>
          <w:spacing w:val="-11"/>
        </w:rPr>
        <w:t xml:space="preserve"> </w:t>
      </w:r>
      <w:r>
        <w:rPr>
          <w:color w:val="0D0F1A"/>
        </w:rPr>
        <w:t>significant</w:t>
      </w:r>
      <w:r>
        <w:rPr>
          <w:color w:val="0D0F1A"/>
          <w:spacing w:val="-10"/>
        </w:rPr>
        <w:t xml:space="preserve"> </w:t>
      </w:r>
      <w:r>
        <w:rPr>
          <w:color w:val="0D0F1A"/>
        </w:rPr>
        <w:t>terms</w:t>
      </w:r>
      <w:r>
        <w:rPr>
          <w:color w:val="0D0F1A"/>
          <w:spacing w:val="-10"/>
        </w:rPr>
        <w:t xml:space="preserve"> </w:t>
      </w:r>
      <w:r>
        <w:rPr>
          <w:color w:val="0D0F1A"/>
        </w:rPr>
        <w:t>for</w:t>
      </w:r>
      <w:r>
        <w:rPr>
          <w:color w:val="0D0F1A"/>
          <w:spacing w:val="-10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-11"/>
        </w:rPr>
        <w:t xml:space="preserve"> </w:t>
      </w:r>
      <w:r>
        <w:rPr>
          <w:color w:val="0D0F1A"/>
        </w:rPr>
        <w:t>Minimax-combined</w:t>
      </w:r>
      <w:r>
        <w:rPr>
          <w:color w:val="0D0F1A"/>
          <w:spacing w:val="-11"/>
        </w:rPr>
        <w:t xml:space="preserve"> </w:t>
      </w:r>
      <w:r>
        <w:rPr>
          <w:color w:val="0D0F1A"/>
        </w:rPr>
        <w:t>MCTS.</w:t>
      </w:r>
      <w:r>
        <w:rPr>
          <w:color w:val="0D0F1A"/>
          <w:spacing w:val="-11"/>
        </w:rPr>
        <w:t xml:space="preserve"> </w:t>
      </w:r>
      <w:r>
        <w:rPr>
          <w:color w:val="0D0F1A"/>
        </w:rPr>
        <w:t>They</w:t>
      </w:r>
      <w:r>
        <w:rPr>
          <w:color w:val="0D0F1A"/>
          <w:spacing w:val="-11"/>
        </w:rPr>
        <w:t xml:space="preserve"> </w:t>
      </w:r>
      <w:r>
        <w:rPr>
          <w:color w:val="0D0F1A"/>
        </w:rPr>
        <w:t>are</w:t>
      </w:r>
      <w:r>
        <w:rPr>
          <w:color w:val="0D0F1A"/>
          <w:spacing w:val="-11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-11"/>
        </w:rPr>
        <w:t xml:space="preserve"> </w:t>
      </w:r>
      <w:r>
        <w:rPr>
          <w:color w:val="0D0F1A"/>
        </w:rPr>
        <w:t>Minimax</w:t>
      </w:r>
      <w:r>
        <w:rPr>
          <w:color w:val="0D0F1A"/>
          <w:spacing w:val="-53"/>
        </w:rPr>
        <w:t xml:space="preserve"> </w:t>
      </w:r>
      <w:r>
        <w:rPr>
          <w:color w:val="0D0F1A"/>
        </w:rPr>
        <w:t>threshold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and Minimax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node.</w:t>
      </w:r>
    </w:p>
    <w:p w14:paraId="108A5170" w14:textId="77777777" w:rsidR="00AC4D51" w:rsidRDefault="003653C0">
      <w:pPr>
        <w:pStyle w:val="ListParagraph"/>
        <w:numPr>
          <w:ilvl w:val="0"/>
          <w:numId w:val="3"/>
        </w:numPr>
        <w:tabs>
          <w:tab w:val="left" w:pos="1181"/>
        </w:tabs>
        <w:spacing w:before="2"/>
        <w:ind w:right="216"/>
        <w:jc w:val="both"/>
      </w:pPr>
      <w:r>
        <w:rPr>
          <w:color w:val="0D0F1A"/>
        </w:rPr>
        <w:t>Minimax threshold: The minimax threshold indicates whether a node is included in the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minimax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search.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If</w:t>
      </w:r>
      <w:r>
        <w:rPr>
          <w:color w:val="0D0F1A"/>
          <w:spacing w:val="-5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node</w:t>
      </w:r>
      <w:r>
        <w:rPr>
          <w:color w:val="0D0F1A"/>
          <w:spacing w:val="-5"/>
        </w:rPr>
        <w:t xml:space="preserve"> </w:t>
      </w:r>
      <w:r>
        <w:rPr>
          <w:color w:val="0D0F1A"/>
        </w:rPr>
        <w:t>is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visited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enough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times,</w:t>
      </w:r>
      <w:r>
        <w:rPr>
          <w:color w:val="0D0F1A"/>
          <w:spacing w:val="-5"/>
        </w:rPr>
        <w:t xml:space="preserve"> </w:t>
      </w:r>
      <w:r>
        <w:rPr>
          <w:color w:val="0D0F1A"/>
        </w:rPr>
        <w:t>then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it</w:t>
      </w:r>
      <w:r>
        <w:rPr>
          <w:color w:val="0D0F1A"/>
          <w:spacing w:val="-5"/>
        </w:rPr>
        <w:t xml:space="preserve"> </w:t>
      </w:r>
      <w:r>
        <w:rPr>
          <w:color w:val="0D0F1A"/>
        </w:rPr>
        <w:t>is</w:t>
      </w:r>
      <w:r>
        <w:rPr>
          <w:color w:val="0D0F1A"/>
          <w:spacing w:val="-5"/>
        </w:rPr>
        <w:t xml:space="preserve"> </w:t>
      </w:r>
      <w:r>
        <w:rPr>
          <w:color w:val="0D0F1A"/>
        </w:rPr>
        <w:t>referred</w:t>
      </w:r>
      <w:r>
        <w:rPr>
          <w:color w:val="0D0F1A"/>
          <w:spacing w:val="-5"/>
        </w:rPr>
        <w:t xml:space="preserve"> </w:t>
      </w:r>
      <w:r>
        <w:rPr>
          <w:color w:val="0D0F1A"/>
        </w:rPr>
        <w:t>as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a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node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that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meets</w:t>
      </w:r>
      <w:r>
        <w:rPr>
          <w:color w:val="0D0F1A"/>
          <w:spacing w:val="-52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minimax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threshold</w:t>
      </w:r>
      <w:r>
        <w:rPr>
          <w:color w:val="0D0F1A"/>
          <w:spacing w:val="2"/>
        </w:rPr>
        <w:t xml:space="preserve"> </w:t>
      </w:r>
      <w:r>
        <w:rPr>
          <w:rFonts w:ascii="Calibri" w:hAnsi="Calibri"/>
        </w:rPr>
        <w:t>[14]</w:t>
      </w:r>
      <w:r>
        <w:rPr>
          <w:color w:val="0D0F1A"/>
        </w:rPr>
        <w:t>. This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can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be attained using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the below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formula.</w:t>
      </w:r>
    </w:p>
    <w:p w14:paraId="2562DDB3" w14:textId="77777777" w:rsidR="00AC4D51" w:rsidRDefault="00161FD5">
      <w:pPr>
        <w:pStyle w:val="BodyText"/>
        <w:spacing w:before="7"/>
        <w:rPr>
          <w:sz w:val="18"/>
        </w:rPr>
      </w:pPr>
      <w:r>
        <w:pict w14:anchorId="41CB689B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84.4pt;margin-top:12.9pt;width:444.7pt;height:15.15pt;z-index:-251658240;mso-wrap-distance-left:0;mso-wrap-distance-right:0;mso-position-horizontal-relative:page" filled="f" strokeweight=".16936mm">
            <v:textbox inset="0,0,0,0">
              <w:txbxContent>
                <w:p w14:paraId="3378E571" w14:textId="77777777" w:rsidR="00AC4D51" w:rsidRDefault="003653C0">
                  <w:pPr>
                    <w:spacing w:before="20"/>
                    <w:ind w:left="1291" w:right="1292"/>
                    <w:jc w:val="center"/>
                    <w:rPr>
                      <w:i/>
                    </w:rPr>
                  </w:pPr>
                  <w:r>
                    <w:rPr>
                      <w:i/>
                      <w:color w:val="0D0F1A"/>
                    </w:rPr>
                    <w:t>minimax</w:t>
                  </w:r>
                  <w:r>
                    <w:rPr>
                      <w:i/>
                      <w:color w:val="0D0F1A"/>
                      <w:spacing w:val="-4"/>
                    </w:rPr>
                    <w:t xml:space="preserve"> </w:t>
                  </w:r>
                  <w:r>
                    <w:rPr>
                      <w:i/>
                      <w:color w:val="0D0F1A"/>
                    </w:rPr>
                    <w:t>threshold</w:t>
                  </w:r>
                  <w:r>
                    <w:rPr>
                      <w:i/>
                      <w:color w:val="0D0F1A"/>
                      <w:spacing w:val="-1"/>
                    </w:rPr>
                    <w:t xml:space="preserve"> </w:t>
                  </w:r>
                  <w:r>
                    <w:rPr>
                      <w:i/>
                      <w:color w:val="0D0F1A"/>
                    </w:rPr>
                    <w:t>=</w:t>
                  </w:r>
                  <w:r>
                    <w:rPr>
                      <w:i/>
                      <w:color w:val="0D0F1A"/>
                      <w:spacing w:val="-2"/>
                    </w:rPr>
                    <w:t xml:space="preserve"> </w:t>
                  </w:r>
                  <w:r>
                    <w:rPr>
                      <w:i/>
                      <w:color w:val="0D0F1A"/>
                    </w:rPr>
                    <w:t>minimax</w:t>
                  </w:r>
                  <w:r>
                    <w:rPr>
                      <w:i/>
                      <w:color w:val="0D0F1A"/>
                      <w:spacing w:val="-2"/>
                    </w:rPr>
                    <w:t xml:space="preserve"> </w:t>
                  </w:r>
                  <w:r>
                    <w:rPr>
                      <w:i/>
                      <w:color w:val="0D0F1A"/>
                    </w:rPr>
                    <w:t>threshold</w:t>
                  </w:r>
                  <w:r>
                    <w:rPr>
                      <w:i/>
                      <w:color w:val="0D0F1A"/>
                      <w:spacing w:val="-1"/>
                    </w:rPr>
                    <w:t xml:space="preserve"> </w:t>
                  </w:r>
                  <w:r>
                    <w:rPr>
                      <w:i/>
                      <w:color w:val="0D0F1A"/>
                    </w:rPr>
                    <w:t>parameter</w:t>
                  </w:r>
                  <w:r>
                    <w:rPr>
                      <w:i/>
                      <w:color w:val="0D0F1A"/>
                      <w:spacing w:val="-4"/>
                    </w:rPr>
                    <w:t xml:space="preserve"> </w:t>
                  </w:r>
                  <w:r>
                    <w:rPr>
                      <w:i/>
                      <w:color w:val="0D0F1A"/>
                    </w:rPr>
                    <w:t>*</w:t>
                  </w:r>
                  <w:r>
                    <w:rPr>
                      <w:i/>
                      <w:color w:val="0D0F1A"/>
                      <w:spacing w:val="3"/>
                    </w:rPr>
                    <w:t xml:space="preserve"> </w:t>
                  </w:r>
                  <w:r>
                    <w:rPr>
                      <w:i/>
                      <w:color w:val="0D0F1A"/>
                    </w:rPr>
                    <w:t>branching</w:t>
                  </w:r>
                  <w:r>
                    <w:rPr>
                      <w:i/>
                      <w:color w:val="0D0F1A"/>
                      <w:spacing w:val="-5"/>
                    </w:rPr>
                    <w:t xml:space="preserve"> </w:t>
                  </w:r>
                  <w:r>
                    <w:rPr>
                      <w:i/>
                      <w:color w:val="0D0F1A"/>
                    </w:rPr>
                    <w:t>factor.</w:t>
                  </w:r>
                </w:p>
              </w:txbxContent>
            </v:textbox>
            <w10:wrap type="topAndBottom" anchorx="page"/>
          </v:shape>
        </w:pict>
      </w:r>
    </w:p>
    <w:p w14:paraId="5CDFF5B7" w14:textId="77777777" w:rsidR="00AC4D51" w:rsidRDefault="00AC4D51">
      <w:pPr>
        <w:pStyle w:val="BodyText"/>
        <w:spacing w:before="5"/>
        <w:rPr>
          <w:sz w:val="11"/>
        </w:rPr>
      </w:pPr>
    </w:p>
    <w:p w14:paraId="16E25795" w14:textId="77777777" w:rsidR="00AC4D51" w:rsidRDefault="003653C0">
      <w:pPr>
        <w:pStyle w:val="BodyText"/>
        <w:spacing w:before="92"/>
        <w:ind w:left="460" w:right="218"/>
        <w:jc w:val="both"/>
      </w:pPr>
      <w:r>
        <w:rPr>
          <w:color w:val="0D0F1A"/>
        </w:rPr>
        <w:t>For</w:t>
      </w:r>
      <w:r>
        <w:rPr>
          <w:color w:val="0D0F1A"/>
          <w:spacing w:val="-10"/>
        </w:rPr>
        <w:t xml:space="preserve"> </w:t>
      </w:r>
      <w:r>
        <w:rPr>
          <w:color w:val="0D0F1A"/>
        </w:rPr>
        <w:t>example,</w:t>
      </w:r>
      <w:r>
        <w:rPr>
          <w:color w:val="0D0F1A"/>
          <w:spacing w:val="-11"/>
        </w:rPr>
        <w:t xml:space="preserve"> </w:t>
      </w:r>
      <w:r>
        <w:rPr>
          <w:color w:val="0D0F1A"/>
        </w:rPr>
        <w:t>a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node</w:t>
      </w:r>
      <w:r>
        <w:rPr>
          <w:color w:val="0D0F1A"/>
          <w:spacing w:val="-11"/>
        </w:rPr>
        <w:t xml:space="preserve"> </w:t>
      </w:r>
      <w:r>
        <w:rPr>
          <w:color w:val="0D0F1A"/>
        </w:rPr>
        <w:t>has</w:t>
      </w:r>
      <w:r>
        <w:rPr>
          <w:color w:val="0D0F1A"/>
          <w:spacing w:val="-10"/>
        </w:rPr>
        <w:t xml:space="preserve"> </w:t>
      </w:r>
      <w:r>
        <w:rPr>
          <w:color w:val="0D0F1A"/>
        </w:rPr>
        <w:t>3</w:t>
      </w:r>
      <w:r>
        <w:rPr>
          <w:color w:val="0D0F1A"/>
          <w:spacing w:val="-11"/>
        </w:rPr>
        <w:t xml:space="preserve"> </w:t>
      </w:r>
      <w:r>
        <w:rPr>
          <w:color w:val="0D0F1A"/>
        </w:rPr>
        <w:t>children</w:t>
      </w:r>
      <w:r>
        <w:rPr>
          <w:color w:val="0D0F1A"/>
          <w:spacing w:val="-11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-11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-11"/>
        </w:rPr>
        <w:t xml:space="preserve"> </w:t>
      </w:r>
      <w:r>
        <w:rPr>
          <w:color w:val="0D0F1A"/>
        </w:rPr>
        <w:t>minimax</w:t>
      </w:r>
      <w:r>
        <w:rPr>
          <w:color w:val="0D0F1A"/>
          <w:spacing w:val="-11"/>
        </w:rPr>
        <w:t xml:space="preserve"> </w:t>
      </w:r>
      <w:r>
        <w:rPr>
          <w:color w:val="0D0F1A"/>
        </w:rPr>
        <w:t>threshold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parameter</w:t>
      </w:r>
      <w:r>
        <w:rPr>
          <w:color w:val="0D0F1A"/>
          <w:spacing w:val="-10"/>
        </w:rPr>
        <w:t xml:space="preserve"> </w:t>
      </w:r>
      <w:r>
        <w:rPr>
          <w:color w:val="0D0F1A"/>
        </w:rPr>
        <w:t>=50.</w:t>
      </w:r>
      <w:r>
        <w:rPr>
          <w:color w:val="0D0F1A"/>
          <w:spacing w:val="-11"/>
        </w:rPr>
        <w:t xml:space="preserve"> </w:t>
      </w:r>
      <w:r>
        <w:rPr>
          <w:color w:val="0D0F1A"/>
        </w:rPr>
        <w:t>It</w:t>
      </w:r>
      <w:r>
        <w:rPr>
          <w:color w:val="0D0F1A"/>
          <w:spacing w:val="-10"/>
        </w:rPr>
        <w:t xml:space="preserve"> </w:t>
      </w:r>
      <w:r>
        <w:rPr>
          <w:color w:val="0D0F1A"/>
        </w:rPr>
        <w:t>meets</w:t>
      </w:r>
      <w:r>
        <w:rPr>
          <w:color w:val="0D0F1A"/>
          <w:spacing w:val="-11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-11"/>
        </w:rPr>
        <w:t xml:space="preserve"> </w:t>
      </w:r>
      <w:r>
        <w:rPr>
          <w:color w:val="0D0F1A"/>
        </w:rPr>
        <w:t>minimax</w:t>
      </w:r>
      <w:r>
        <w:rPr>
          <w:color w:val="0D0F1A"/>
          <w:spacing w:val="-53"/>
        </w:rPr>
        <w:t xml:space="preserve"> </w:t>
      </w:r>
      <w:r>
        <w:rPr>
          <w:color w:val="0D0F1A"/>
        </w:rPr>
        <w:t>threshold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if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it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is visited 150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times.</w:t>
      </w:r>
    </w:p>
    <w:p w14:paraId="0446AA67" w14:textId="77777777" w:rsidR="00AC4D51" w:rsidRDefault="00AC4D51">
      <w:pPr>
        <w:pStyle w:val="BodyText"/>
        <w:spacing w:before="1"/>
      </w:pPr>
    </w:p>
    <w:p w14:paraId="2603D888" w14:textId="77777777" w:rsidR="00AC4D51" w:rsidRDefault="003653C0">
      <w:pPr>
        <w:pStyle w:val="ListParagraph"/>
        <w:numPr>
          <w:ilvl w:val="0"/>
          <w:numId w:val="3"/>
        </w:numPr>
        <w:tabs>
          <w:tab w:val="left" w:pos="1181"/>
        </w:tabs>
        <w:ind w:right="219"/>
        <w:jc w:val="both"/>
        <w:rPr>
          <w:rFonts w:ascii="Calibri" w:hAnsi="Calibri"/>
        </w:rPr>
      </w:pPr>
      <w:r>
        <w:rPr>
          <w:color w:val="0D0F1A"/>
        </w:rPr>
        <w:t>Minimax node: The best leaf node which can be reached by the minimax search on the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mean from a certain node. If the node does not meet the minimax threshold, the minimax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node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is itself the best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leaf node</w:t>
      </w:r>
      <w:r>
        <w:rPr>
          <w:color w:val="0D0F1A"/>
          <w:spacing w:val="3"/>
        </w:rPr>
        <w:t xml:space="preserve"> </w:t>
      </w:r>
      <w:r>
        <w:rPr>
          <w:rFonts w:ascii="Calibri" w:hAnsi="Calibri"/>
        </w:rPr>
        <w:t>[14].</w:t>
      </w:r>
    </w:p>
    <w:p w14:paraId="7C96AC33" w14:textId="77777777" w:rsidR="00AC4D51" w:rsidRDefault="00AC4D51">
      <w:pPr>
        <w:pStyle w:val="BodyText"/>
        <w:rPr>
          <w:rFonts w:ascii="Calibri"/>
          <w:sz w:val="24"/>
        </w:rPr>
      </w:pPr>
    </w:p>
    <w:p w14:paraId="3B5915B7" w14:textId="77777777" w:rsidR="00AC4D51" w:rsidRDefault="00AC4D51">
      <w:pPr>
        <w:pStyle w:val="BodyText"/>
        <w:spacing w:before="6"/>
        <w:rPr>
          <w:rFonts w:ascii="Calibri"/>
          <w:sz w:val="33"/>
        </w:rPr>
      </w:pPr>
    </w:p>
    <w:p w14:paraId="63A2EA9D" w14:textId="77777777" w:rsidR="00AC4D51" w:rsidRDefault="003653C0">
      <w:pPr>
        <w:pStyle w:val="Heading1"/>
        <w:numPr>
          <w:ilvl w:val="0"/>
          <w:numId w:val="4"/>
        </w:numPr>
        <w:tabs>
          <w:tab w:val="left" w:pos="461"/>
        </w:tabs>
        <w:spacing w:before="1"/>
        <w:ind w:hanging="361"/>
      </w:pPr>
      <w:r>
        <w:t>Result</w:t>
      </w:r>
    </w:p>
    <w:p w14:paraId="7C0F80C4" w14:textId="77777777" w:rsidR="00AC4D51" w:rsidRDefault="003653C0">
      <w:pPr>
        <w:pStyle w:val="BodyText"/>
        <w:spacing w:before="22" w:line="256" w:lineRule="auto"/>
        <w:ind w:left="460" w:right="217"/>
        <w:jc w:val="both"/>
      </w:pPr>
      <w:r>
        <w:rPr>
          <w:color w:val="0D0F1A"/>
        </w:rPr>
        <w:t>As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per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this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paper,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by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analyzing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Minimaxing,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AB</w:t>
      </w:r>
      <w:r>
        <w:rPr>
          <w:color w:val="0D0F1A"/>
          <w:spacing w:val="-5"/>
        </w:rPr>
        <w:t xml:space="preserve"> </w:t>
      </w:r>
      <w:r>
        <w:rPr>
          <w:color w:val="0D0F1A"/>
        </w:rPr>
        <w:t>pruning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technique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MCTS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algorithm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each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has</w:t>
      </w:r>
      <w:r>
        <w:rPr>
          <w:color w:val="0D0F1A"/>
          <w:spacing w:val="-53"/>
        </w:rPr>
        <w:t xml:space="preserve"> </w:t>
      </w:r>
      <w:r>
        <w:rPr>
          <w:color w:val="0D0F1A"/>
        </w:rPr>
        <w:t>different usage and drawbacks relative to the board game. But while optimizing them, MCTS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combined with minimax provides the best result. While combining the MCTS with minimax the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shallow traps are being easy to identify, the depth of search is being controlled, and the execution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speed is comparatively higher. So, this paper states that MCTS with minimaxing provides an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optimal solution to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defeat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humans in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board games.</w:t>
      </w:r>
    </w:p>
    <w:p w14:paraId="79CBE971" w14:textId="77777777" w:rsidR="00AC4D51" w:rsidRDefault="00AC4D51">
      <w:pPr>
        <w:pStyle w:val="BodyText"/>
        <w:spacing w:before="11"/>
      </w:pPr>
    </w:p>
    <w:p w14:paraId="1EC79933" w14:textId="77777777" w:rsidR="00AC4D51" w:rsidRDefault="003653C0">
      <w:pPr>
        <w:pStyle w:val="Heading1"/>
        <w:numPr>
          <w:ilvl w:val="0"/>
          <w:numId w:val="4"/>
        </w:numPr>
        <w:tabs>
          <w:tab w:val="left" w:pos="461"/>
        </w:tabs>
        <w:ind w:hanging="361"/>
      </w:pPr>
      <w:r>
        <w:t>Discussion</w:t>
      </w:r>
    </w:p>
    <w:p w14:paraId="6A4D0AD3" w14:textId="77777777" w:rsidR="00AC4D51" w:rsidRDefault="003653C0">
      <w:pPr>
        <w:pStyle w:val="BodyText"/>
        <w:spacing w:before="180"/>
        <w:ind w:left="383" w:right="212"/>
        <w:jc w:val="both"/>
      </w:pPr>
      <w:r>
        <w:rPr>
          <w:color w:val="0D0F1A"/>
        </w:rPr>
        <w:t>With the help of studying the Minimax, AB pruning and MCTS algorithm, I came to know about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the efficiency of all those algorithms and their structure. According to that, only after considering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the optimization changes to these algorithms, they are becoming more efficient. Optimizations like</w:t>
      </w:r>
      <w:r>
        <w:rPr>
          <w:color w:val="0D0F1A"/>
          <w:spacing w:val="1"/>
        </w:rPr>
        <w:t xml:space="preserve"> </w:t>
      </w:r>
      <w:proofErr w:type="spellStart"/>
      <w:r>
        <w:rPr>
          <w:color w:val="0D0F1A"/>
        </w:rPr>
        <w:t>Negamax</w:t>
      </w:r>
      <w:proofErr w:type="spellEnd"/>
      <w:r>
        <w:rPr>
          <w:color w:val="0D0F1A"/>
        </w:rPr>
        <w:t xml:space="preserve"> for Minimaxing, AB </w:t>
      </w:r>
      <w:proofErr w:type="spellStart"/>
      <w:r>
        <w:rPr>
          <w:color w:val="0D0F1A"/>
        </w:rPr>
        <w:t>negamax</w:t>
      </w:r>
      <w:proofErr w:type="spellEnd"/>
      <w:r>
        <w:rPr>
          <w:color w:val="0D0F1A"/>
        </w:rPr>
        <w:t xml:space="preserve"> for AB pruning and combination with minimax for MCTS</w:t>
      </w:r>
      <w:r>
        <w:rPr>
          <w:color w:val="0D0F1A"/>
          <w:spacing w:val="-52"/>
        </w:rPr>
        <w:t xml:space="preserve"> </w:t>
      </w:r>
      <w:r>
        <w:rPr>
          <w:color w:val="0D0F1A"/>
        </w:rPr>
        <w:t>are undergone. Among those MCTS with minimax are more effective because it gains below three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characteristics:</w:t>
      </w:r>
    </w:p>
    <w:p w14:paraId="28A51D91" w14:textId="77777777" w:rsidR="00AC4D51" w:rsidRDefault="003653C0">
      <w:pPr>
        <w:pStyle w:val="ListParagraph"/>
        <w:numPr>
          <w:ilvl w:val="0"/>
          <w:numId w:val="2"/>
        </w:numPr>
        <w:tabs>
          <w:tab w:val="left" w:pos="667"/>
        </w:tabs>
        <w:ind w:right="214"/>
        <w:jc w:val="both"/>
      </w:pPr>
      <w:r>
        <w:rPr>
          <w:color w:val="0D0F1A"/>
          <w:u w:val="single" w:color="0D0F1A"/>
        </w:rPr>
        <w:t>Heuristic</w:t>
      </w:r>
      <w:r>
        <w:rPr>
          <w:color w:val="0D0F1A"/>
        </w:rPr>
        <w:t>: Even with full-depth minimax tree search, it does not require any domain-based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knowledge. It is easy computational. This has a feature of fixing the depth of search in addition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to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the optimal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evaluation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function</w:t>
      </w:r>
      <w:r>
        <w:rPr>
          <w:color w:val="0D0F1A"/>
          <w:spacing w:val="2"/>
        </w:rPr>
        <w:t xml:space="preserve"> </w:t>
      </w:r>
      <w:r>
        <w:t>[14]</w:t>
      </w:r>
      <w:r>
        <w:rPr>
          <w:color w:val="0D0F1A"/>
        </w:rPr>
        <w:t>.</w:t>
      </w:r>
    </w:p>
    <w:p w14:paraId="616C0024" w14:textId="77777777" w:rsidR="00AC4D51" w:rsidRDefault="003653C0">
      <w:pPr>
        <w:pStyle w:val="ListParagraph"/>
        <w:numPr>
          <w:ilvl w:val="0"/>
          <w:numId w:val="2"/>
        </w:numPr>
        <w:tabs>
          <w:tab w:val="left" w:pos="667"/>
        </w:tabs>
        <w:ind w:right="222"/>
        <w:jc w:val="both"/>
      </w:pPr>
      <w:r>
        <w:rPr>
          <w:color w:val="0D0F1A"/>
          <w:u w:val="single" w:color="0D0F1A"/>
        </w:rPr>
        <w:t>Anytime</w:t>
      </w:r>
      <w:r>
        <w:rPr>
          <w:color w:val="0D0F1A"/>
        </w:rPr>
        <w:t>: The search tree is built as it increments MCTS. So, it is easy to propagate the results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soon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after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the simulation. This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describes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the execution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speed</w:t>
      </w:r>
      <w:r>
        <w:rPr>
          <w:color w:val="0D0F1A"/>
          <w:spacing w:val="2"/>
        </w:rPr>
        <w:t xml:space="preserve"> </w:t>
      </w:r>
      <w:r>
        <w:t>[14]</w:t>
      </w:r>
      <w:r>
        <w:rPr>
          <w:color w:val="0D0F1A"/>
        </w:rPr>
        <w:t>.</w:t>
      </w:r>
    </w:p>
    <w:p w14:paraId="074E5553" w14:textId="77777777" w:rsidR="00AC4D51" w:rsidRDefault="003653C0">
      <w:pPr>
        <w:pStyle w:val="ListParagraph"/>
        <w:numPr>
          <w:ilvl w:val="0"/>
          <w:numId w:val="2"/>
        </w:numPr>
        <w:tabs>
          <w:tab w:val="left" w:pos="667"/>
        </w:tabs>
        <w:ind w:right="221"/>
        <w:jc w:val="both"/>
      </w:pPr>
      <w:r>
        <w:rPr>
          <w:color w:val="0D0F1A"/>
          <w:u w:val="single" w:color="0D0F1A"/>
        </w:rPr>
        <w:t>Asymmetric</w:t>
      </w:r>
      <w:r>
        <w:rPr>
          <w:color w:val="0D0F1A"/>
        </w:rPr>
        <w:t>: The selection policy followed in this method allows MCTS to search on more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 xml:space="preserve">promising nodes. With this asymmetric shape of the tree, MCTS </w:t>
      </w:r>
      <w:proofErr w:type="gramStart"/>
      <w:r>
        <w:rPr>
          <w:color w:val="0D0F1A"/>
        </w:rPr>
        <w:t>is able to</w:t>
      </w:r>
      <w:proofErr w:type="gramEnd"/>
      <w:r>
        <w:rPr>
          <w:color w:val="0D0F1A"/>
        </w:rPr>
        <w:t xml:space="preserve"> identify the shallow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traps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till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level-3 of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search</w:t>
      </w:r>
      <w:r>
        <w:rPr>
          <w:color w:val="0D0F1A"/>
          <w:spacing w:val="1"/>
        </w:rPr>
        <w:t xml:space="preserve"> </w:t>
      </w:r>
      <w:r>
        <w:t>[14]</w:t>
      </w:r>
      <w:r>
        <w:rPr>
          <w:color w:val="0D0F1A"/>
        </w:rPr>
        <w:t>.</w:t>
      </w:r>
    </w:p>
    <w:p w14:paraId="632C085F" w14:textId="77777777" w:rsidR="00AC4D51" w:rsidRDefault="00AC4D51">
      <w:pPr>
        <w:jc w:val="both"/>
        <w:sectPr w:rsidR="00AC4D51">
          <w:pgSz w:w="11910" w:h="16840"/>
          <w:pgMar w:top="1340" w:right="1220" w:bottom="280" w:left="1340" w:header="720" w:footer="720" w:gutter="0"/>
          <w:cols w:space="720"/>
        </w:sectPr>
      </w:pPr>
    </w:p>
    <w:p w14:paraId="2B4A1FB2" w14:textId="77777777" w:rsidR="00AC4D51" w:rsidRDefault="003653C0">
      <w:pPr>
        <w:pStyle w:val="Heading1"/>
        <w:numPr>
          <w:ilvl w:val="0"/>
          <w:numId w:val="4"/>
        </w:numPr>
        <w:tabs>
          <w:tab w:val="left" w:pos="461"/>
        </w:tabs>
        <w:spacing w:before="62"/>
        <w:ind w:hanging="361"/>
      </w:pPr>
      <w:r>
        <w:lastRenderedPageBreak/>
        <w:t>Conclusion</w:t>
      </w:r>
    </w:p>
    <w:p w14:paraId="55AEBAD1" w14:textId="77777777" w:rsidR="00AC4D51" w:rsidRDefault="003653C0">
      <w:pPr>
        <w:pStyle w:val="BodyText"/>
        <w:spacing w:before="22" w:line="256" w:lineRule="auto"/>
        <w:ind w:left="460" w:right="216"/>
        <w:jc w:val="both"/>
      </w:pPr>
      <w:r>
        <w:t>In this paper, I have explained about the functions and approaches of three leading AI algorithms</w:t>
      </w:r>
      <w:r>
        <w:rPr>
          <w:spacing w:val="1"/>
        </w:rPr>
        <w:t xml:space="preserve"> </w:t>
      </w:r>
      <w:r>
        <w:t>for a board game to defeat humans. After the analysis of the characteristics and methodology of</w:t>
      </w:r>
      <w:r>
        <w:rPr>
          <w:spacing w:val="1"/>
        </w:rPr>
        <w:t xml:space="preserve"> </w:t>
      </w:r>
      <w:r>
        <w:t>these algorithms, I nominate Monte Carlo algorithm as the best suitable algorithm. In future work,</w:t>
      </w:r>
      <w:r>
        <w:rPr>
          <w:spacing w:val="-52"/>
        </w:rPr>
        <w:t xml:space="preserve"> </w:t>
      </w:r>
      <w:r>
        <w:t>I am going to implement Monte Carlo algorithm in a new or existing board game to learn more</w:t>
      </w:r>
      <w:r>
        <w:rPr>
          <w:spacing w:val="1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functionalities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board</w:t>
      </w:r>
      <w:r>
        <w:rPr>
          <w:spacing w:val="-2"/>
        </w:rPr>
        <w:t xml:space="preserve"> </w:t>
      </w:r>
      <w:r>
        <w:t>game's</w:t>
      </w:r>
      <w:r>
        <w:rPr>
          <w:spacing w:val="-2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application.</w:t>
      </w:r>
    </w:p>
    <w:p w14:paraId="2B41C4E2" w14:textId="77777777" w:rsidR="00AC4D51" w:rsidRDefault="00AC4D51">
      <w:pPr>
        <w:pStyle w:val="BodyText"/>
        <w:spacing w:before="1"/>
        <w:rPr>
          <w:sz w:val="23"/>
        </w:rPr>
      </w:pPr>
    </w:p>
    <w:p w14:paraId="152AED98" w14:textId="77777777" w:rsidR="00AC4D51" w:rsidRDefault="003653C0">
      <w:pPr>
        <w:pStyle w:val="Heading1"/>
        <w:numPr>
          <w:ilvl w:val="0"/>
          <w:numId w:val="4"/>
        </w:numPr>
        <w:tabs>
          <w:tab w:val="left" w:pos="461"/>
        </w:tabs>
        <w:ind w:hanging="361"/>
      </w:pPr>
      <w:r>
        <w:t>References</w:t>
      </w:r>
    </w:p>
    <w:p w14:paraId="2AE98B61" w14:textId="77777777" w:rsidR="00AC4D51" w:rsidRDefault="003653C0">
      <w:pPr>
        <w:pStyle w:val="ListParagraph"/>
        <w:numPr>
          <w:ilvl w:val="0"/>
          <w:numId w:val="1"/>
        </w:numPr>
        <w:tabs>
          <w:tab w:val="left" w:pos="667"/>
        </w:tabs>
        <w:spacing w:before="169" w:line="276" w:lineRule="auto"/>
        <w:ind w:right="213"/>
      </w:pPr>
      <w:r>
        <w:t>Shi-Jim,</w:t>
      </w:r>
      <w:r>
        <w:rPr>
          <w:spacing w:val="2"/>
        </w:rPr>
        <w:t xml:space="preserve"> </w:t>
      </w:r>
      <w:proofErr w:type="gramStart"/>
      <w:r>
        <w:t>Y.</w:t>
      </w:r>
      <w:proofErr w:type="gramEnd"/>
      <w:r>
        <w:rPr>
          <w:spacing w:val="54"/>
        </w:rPr>
        <w:t xml:space="preserve"> </w:t>
      </w:r>
      <w:r>
        <w:t>and</w:t>
      </w:r>
      <w:r>
        <w:rPr>
          <w:spacing w:val="54"/>
        </w:rPr>
        <w:t xml:space="preserve"> </w:t>
      </w:r>
      <w:r>
        <w:t>Y.</w:t>
      </w:r>
      <w:r>
        <w:rPr>
          <w:spacing w:val="2"/>
        </w:rPr>
        <w:t xml:space="preserve"> </w:t>
      </w:r>
      <w:r>
        <w:t>Jung-</w:t>
      </w:r>
      <w:proofErr w:type="spellStart"/>
      <w:r>
        <w:t>Kuei</w:t>
      </w:r>
      <w:proofErr w:type="spellEnd"/>
      <w:r>
        <w:t>,</w:t>
      </w:r>
      <w:r>
        <w:rPr>
          <w:spacing w:val="3"/>
        </w:rPr>
        <w:t xml:space="preserve"> </w:t>
      </w:r>
      <w:r>
        <w:rPr>
          <w:i/>
        </w:rPr>
        <w:t>Two-Stage</w:t>
      </w:r>
      <w:r>
        <w:rPr>
          <w:i/>
          <w:spacing w:val="54"/>
        </w:rPr>
        <w:t xml:space="preserve"> </w:t>
      </w:r>
      <w:r>
        <w:rPr>
          <w:i/>
        </w:rPr>
        <w:t>Monte</w:t>
      </w:r>
      <w:r>
        <w:rPr>
          <w:i/>
          <w:spacing w:val="52"/>
        </w:rPr>
        <w:t xml:space="preserve"> </w:t>
      </w:r>
      <w:r>
        <w:rPr>
          <w:i/>
        </w:rPr>
        <w:t>Carlo</w:t>
      </w:r>
      <w:r>
        <w:rPr>
          <w:i/>
          <w:spacing w:val="54"/>
        </w:rPr>
        <w:t xml:space="preserve"> </w:t>
      </w:r>
      <w:r>
        <w:rPr>
          <w:i/>
        </w:rPr>
        <w:t>Tree</w:t>
      </w:r>
      <w:r>
        <w:rPr>
          <w:i/>
          <w:spacing w:val="1"/>
        </w:rPr>
        <w:t xml:space="preserve"> </w:t>
      </w:r>
      <w:r>
        <w:rPr>
          <w:i/>
        </w:rPr>
        <w:t>Search</w:t>
      </w:r>
      <w:r>
        <w:rPr>
          <w:i/>
          <w:spacing w:val="54"/>
        </w:rPr>
        <w:t xml:space="preserve"> </w:t>
      </w:r>
      <w:r>
        <w:rPr>
          <w:i/>
        </w:rPr>
        <w:t>for</w:t>
      </w:r>
      <w:r>
        <w:rPr>
          <w:i/>
          <w:spacing w:val="3"/>
        </w:rPr>
        <w:t xml:space="preserve"> </w:t>
      </w:r>
      <w:r>
        <w:rPr>
          <w:i/>
        </w:rPr>
        <w:t>Connect6.</w:t>
      </w:r>
      <w:r>
        <w:rPr>
          <w:i/>
          <w:spacing w:val="6"/>
        </w:rPr>
        <w:t xml:space="preserve"> </w:t>
      </w:r>
      <w:r>
        <w:t>IEEE</w:t>
      </w:r>
      <w:r>
        <w:rPr>
          <w:spacing w:val="-52"/>
        </w:rPr>
        <w:t xml:space="preserve"> </w:t>
      </w:r>
      <w:r>
        <w:t>Transactions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Computational</w:t>
      </w:r>
      <w:r>
        <w:rPr>
          <w:spacing w:val="1"/>
        </w:rPr>
        <w:t xml:space="preserve"> </w:t>
      </w:r>
      <w:r>
        <w:t>Intelligence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AI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Games, 2011.</w:t>
      </w:r>
      <w:r>
        <w:rPr>
          <w:spacing w:val="1"/>
        </w:rPr>
        <w:t xml:space="preserve"> </w:t>
      </w:r>
      <w:r>
        <w:rPr>
          <w:b/>
        </w:rPr>
        <w:t>3</w:t>
      </w:r>
      <w:r>
        <w:t>(2): p. 100-118.</w:t>
      </w:r>
    </w:p>
    <w:p w14:paraId="5C94D3B1" w14:textId="77777777" w:rsidR="00AC4D51" w:rsidRDefault="003653C0">
      <w:pPr>
        <w:pStyle w:val="ListParagraph"/>
        <w:numPr>
          <w:ilvl w:val="0"/>
          <w:numId w:val="1"/>
        </w:numPr>
        <w:tabs>
          <w:tab w:val="left" w:pos="648"/>
        </w:tabs>
        <w:spacing w:before="116"/>
        <w:ind w:right="218"/>
      </w:pPr>
      <w:r>
        <w:t>Garcia</w:t>
      </w:r>
      <w:r>
        <w:rPr>
          <w:spacing w:val="15"/>
        </w:rPr>
        <w:t xml:space="preserve"> </w:t>
      </w:r>
      <w:r>
        <w:t>Diez,</w:t>
      </w:r>
      <w:r>
        <w:rPr>
          <w:spacing w:val="18"/>
        </w:rPr>
        <w:t xml:space="preserve"> </w:t>
      </w:r>
      <w:r>
        <w:t>S.,</w:t>
      </w:r>
      <w:r>
        <w:rPr>
          <w:spacing w:val="14"/>
        </w:rPr>
        <w:t xml:space="preserve"> </w:t>
      </w:r>
      <w:r>
        <w:t>J.</w:t>
      </w:r>
      <w:r>
        <w:rPr>
          <w:spacing w:val="18"/>
        </w:rPr>
        <w:t xml:space="preserve"> </w:t>
      </w:r>
      <w:proofErr w:type="spellStart"/>
      <w:r>
        <w:t>Laforge</w:t>
      </w:r>
      <w:proofErr w:type="spellEnd"/>
      <w:r>
        <w:t>,</w:t>
      </w:r>
      <w:r>
        <w:rPr>
          <w:spacing w:val="15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M.</w:t>
      </w:r>
      <w:r>
        <w:rPr>
          <w:spacing w:val="18"/>
        </w:rPr>
        <w:t xml:space="preserve"> </w:t>
      </w:r>
      <w:proofErr w:type="spellStart"/>
      <w:r>
        <w:t>Saerens</w:t>
      </w:r>
      <w:proofErr w:type="spellEnd"/>
      <w:r>
        <w:t>,</w:t>
      </w:r>
      <w:r>
        <w:rPr>
          <w:spacing w:val="20"/>
        </w:rPr>
        <w:t xml:space="preserve"> </w:t>
      </w:r>
      <w:proofErr w:type="spellStart"/>
      <w:r>
        <w:rPr>
          <w:i/>
        </w:rPr>
        <w:t>Rminimax</w:t>
      </w:r>
      <w:proofErr w:type="spellEnd"/>
      <w:r>
        <w:rPr>
          <w:i/>
        </w:rPr>
        <w:t>:</w:t>
      </w:r>
      <w:r>
        <w:rPr>
          <w:i/>
          <w:spacing w:val="17"/>
        </w:rPr>
        <w:t xml:space="preserve"> </w:t>
      </w:r>
      <w:r>
        <w:rPr>
          <w:i/>
        </w:rPr>
        <w:t>An</w:t>
      </w:r>
      <w:r>
        <w:rPr>
          <w:i/>
          <w:spacing w:val="16"/>
        </w:rPr>
        <w:t xml:space="preserve"> </w:t>
      </w:r>
      <w:r>
        <w:rPr>
          <w:i/>
        </w:rPr>
        <w:t>Optimally</w:t>
      </w:r>
      <w:r>
        <w:rPr>
          <w:i/>
          <w:spacing w:val="16"/>
        </w:rPr>
        <w:t xml:space="preserve"> </w:t>
      </w:r>
      <w:r>
        <w:rPr>
          <w:i/>
        </w:rPr>
        <w:t>Randomized</w:t>
      </w:r>
      <w:r>
        <w:rPr>
          <w:i/>
          <w:spacing w:val="14"/>
        </w:rPr>
        <w:t xml:space="preserve"> </w:t>
      </w:r>
      <w:r>
        <w:rPr>
          <w:i/>
        </w:rPr>
        <w:t>MINIMAX</w:t>
      </w:r>
      <w:r>
        <w:rPr>
          <w:i/>
          <w:spacing w:val="-52"/>
        </w:rPr>
        <w:t xml:space="preserve"> </w:t>
      </w:r>
      <w:r>
        <w:rPr>
          <w:i/>
        </w:rPr>
        <w:t>Algorithm.</w:t>
      </w:r>
      <w:r>
        <w:rPr>
          <w:i/>
          <w:spacing w:val="-1"/>
        </w:rPr>
        <w:t xml:space="preserve"> </w:t>
      </w:r>
      <w:r>
        <w:t>IEEE Transactions on Cybernetics,</w:t>
      </w:r>
      <w:r>
        <w:rPr>
          <w:spacing w:val="-3"/>
        </w:rPr>
        <w:t xml:space="preserve"> </w:t>
      </w:r>
      <w:r>
        <w:t xml:space="preserve">2013. </w:t>
      </w:r>
      <w:r>
        <w:rPr>
          <w:b/>
        </w:rPr>
        <w:t>43</w:t>
      </w:r>
      <w:r>
        <w:t>(1):</w:t>
      </w:r>
      <w:r>
        <w:rPr>
          <w:spacing w:val="1"/>
        </w:rPr>
        <w:t xml:space="preserve"> </w:t>
      </w:r>
      <w:r>
        <w:t>p.</w:t>
      </w:r>
      <w:r>
        <w:rPr>
          <w:spacing w:val="-4"/>
        </w:rPr>
        <w:t xml:space="preserve"> </w:t>
      </w:r>
      <w:r>
        <w:t>385-393.</w:t>
      </w:r>
    </w:p>
    <w:p w14:paraId="548A03C4" w14:textId="77777777" w:rsidR="00AC4D51" w:rsidRDefault="00AC4D51">
      <w:pPr>
        <w:pStyle w:val="BodyText"/>
        <w:spacing w:before="2"/>
      </w:pPr>
    </w:p>
    <w:p w14:paraId="4DBF6792" w14:textId="77777777" w:rsidR="00AC4D51" w:rsidRDefault="003653C0">
      <w:pPr>
        <w:pStyle w:val="ListParagraph"/>
        <w:numPr>
          <w:ilvl w:val="0"/>
          <w:numId w:val="1"/>
        </w:numPr>
        <w:tabs>
          <w:tab w:val="left" w:pos="667"/>
        </w:tabs>
        <w:spacing w:before="1"/>
        <w:ind w:right="221" w:hanging="370"/>
      </w:pPr>
      <w:proofErr w:type="spellStart"/>
      <w:r>
        <w:t>Mandziuk</w:t>
      </w:r>
      <w:proofErr w:type="spellEnd"/>
      <w:r>
        <w:t>,</w:t>
      </w:r>
      <w:r>
        <w:rPr>
          <w:spacing w:val="24"/>
        </w:rPr>
        <w:t xml:space="preserve"> </w:t>
      </w:r>
      <w:r>
        <w:t>J.,</w:t>
      </w:r>
      <w:r>
        <w:rPr>
          <w:spacing w:val="26"/>
        </w:rPr>
        <w:t xml:space="preserve"> </w:t>
      </w:r>
      <w:r>
        <w:rPr>
          <w:i/>
        </w:rPr>
        <w:t>Some</w:t>
      </w:r>
      <w:r>
        <w:rPr>
          <w:i/>
          <w:spacing w:val="25"/>
        </w:rPr>
        <w:t xml:space="preserve"> </w:t>
      </w:r>
      <w:r>
        <w:rPr>
          <w:i/>
        </w:rPr>
        <w:t>thoughts</w:t>
      </w:r>
      <w:r>
        <w:rPr>
          <w:i/>
          <w:spacing w:val="25"/>
        </w:rPr>
        <w:t xml:space="preserve"> </w:t>
      </w:r>
      <w:r>
        <w:rPr>
          <w:i/>
        </w:rPr>
        <w:t>on</w:t>
      </w:r>
      <w:r>
        <w:rPr>
          <w:i/>
          <w:spacing w:val="26"/>
        </w:rPr>
        <w:t xml:space="preserve"> </w:t>
      </w:r>
      <w:r>
        <w:rPr>
          <w:i/>
        </w:rPr>
        <w:t>using</w:t>
      </w:r>
      <w:r>
        <w:rPr>
          <w:i/>
          <w:spacing w:val="27"/>
        </w:rPr>
        <w:t xml:space="preserve"> </w:t>
      </w:r>
      <w:r>
        <w:rPr>
          <w:i/>
        </w:rPr>
        <w:t>Computational</w:t>
      </w:r>
      <w:r>
        <w:rPr>
          <w:i/>
          <w:spacing w:val="26"/>
        </w:rPr>
        <w:t xml:space="preserve"> </w:t>
      </w:r>
      <w:r>
        <w:rPr>
          <w:i/>
        </w:rPr>
        <w:t>Intelligence</w:t>
      </w:r>
      <w:r>
        <w:rPr>
          <w:i/>
          <w:spacing w:val="25"/>
        </w:rPr>
        <w:t xml:space="preserve"> </w:t>
      </w:r>
      <w:r>
        <w:rPr>
          <w:i/>
        </w:rPr>
        <w:t>methods</w:t>
      </w:r>
      <w:r>
        <w:rPr>
          <w:i/>
          <w:spacing w:val="25"/>
        </w:rPr>
        <w:t xml:space="preserve"> </w:t>
      </w:r>
      <w:r>
        <w:rPr>
          <w:i/>
        </w:rPr>
        <w:t>in</w:t>
      </w:r>
      <w:r>
        <w:rPr>
          <w:i/>
          <w:spacing w:val="22"/>
        </w:rPr>
        <w:t xml:space="preserve"> </w:t>
      </w:r>
      <w:r>
        <w:rPr>
          <w:i/>
        </w:rPr>
        <w:t>classical</w:t>
      </w:r>
      <w:r>
        <w:rPr>
          <w:i/>
          <w:spacing w:val="26"/>
        </w:rPr>
        <w:t xml:space="preserve"> </w:t>
      </w:r>
      <w:r>
        <w:rPr>
          <w:i/>
        </w:rPr>
        <w:t>mind</w:t>
      </w:r>
      <w:r>
        <w:rPr>
          <w:i/>
          <w:spacing w:val="-52"/>
        </w:rPr>
        <w:t xml:space="preserve"> </w:t>
      </w:r>
      <w:r>
        <w:rPr>
          <w:i/>
        </w:rPr>
        <w:t>board games</w:t>
      </w:r>
      <w:r>
        <w:t>. 2008, IEEE. p. 4002-4008.</w:t>
      </w:r>
    </w:p>
    <w:p w14:paraId="42F51F0F" w14:textId="77777777" w:rsidR="00AC4D51" w:rsidRDefault="00AC4D51">
      <w:pPr>
        <w:pStyle w:val="BodyText"/>
        <w:spacing w:before="1"/>
      </w:pPr>
    </w:p>
    <w:p w14:paraId="50B5662E" w14:textId="77777777" w:rsidR="00AC4D51" w:rsidRDefault="003653C0">
      <w:pPr>
        <w:pStyle w:val="ListParagraph"/>
        <w:numPr>
          <w:ilvl w:val="0"/>
          <w:numId w:val="1"/>
        </w:numPr>
        <w:tabs>
          <w:tab w:val="left" w:pos="674"/>
        </w:tabs>
        <w:spacing w:before="1" w:line="276" w:lineRule="auto"/>
        <w:ind w:right="213" w:hanging="370"/>
      </w:pPr>
      <w:proofErr w:type="spellStart"/>
      <w:r>
        <w:t>Bjornsson</w:t>
      </w:r>
      <w:proofErr w:type="spellEnd"/>
      <w:r>
        <w:t>,</w:t>
      </w:r>
      <w:r>
        <w:rPr>
          <w:spacing w:val="3"/>
        </w:rPr>
        <w:t xml:space="preserve"> </w:t>
      </w:r>
      <w:r>
        <w:t>Y. and</w:t>
      </w:r>
      <w:r>
        <w:rPr>
          <w:spacing w:val="1"/>
        </w:rPr>
        <w:t xml:space="preserve"> </w:t>
      </w:r>
      <w:r>
        <w:t xml:space="preserve">H. </w:t>
      </w:r>
      <w:proofErr w:type="spellStart"/>
      <w:r>
        <w:t>Finnsson</w:t>
      </w:r>
      <w:proofErr w:type="spellEnd"/>
      <w:r>
        <w:t>,</w:t>
      </w:r>
      <w:r>
        <w:rPr>
          <w:spacing w:val="7"/>
        </w:rPr>
        <w:t xml:space="preserve"> </w:t>
      </w:r>
      <w:proofErr w:type="spellStart"/>
      <w:r>
        <w:rPr>
          <w:i/>
        </w:rPr>
        <w:t>CadiaPlayer</w:t>
      </w:r>
      <w:proofErr w:type="spellEnd"/>
      <w:r>
        <w:rPr>
          <w:i/>
        </w:rPr>
        <w:t>:</w:t>
      </w:r>
      <w:r>
        <w:rPr>
          <w:i/>
          <w:spacing w:val="1"/>
        </w:rPr>
        <w:t xml:space="preserve"> </w:t>
      </w:r>
      <w:r>
        <w:rPr>
          <w:i/>
        </w:rPr>
        <w:t>A</w:t>
      </w:r>
      <w:r>
        <w:rPr>
          <w:i/>
          <w:spacing w:val="1"/>
        </w:rPr>
        <w:t xml:space="preserve"> </w:t>
      </w:r>
      <w:r>
        <w:rPr>
          <w:i/>
        </w:rPr>
        <w:t>Simulation-Based</w:t>
      </w:r>
      <w:r>
        <w:rPr>
          <w:i/>
          <w:spacing w:val="2"/>
        </w:rPr>
        <w:t xml:space="preserve"> </w:t>
      </w:r>
      <w:r>
        <w:rPr>
          <w:i/>
        </w:rPr>
        <w:t>General</w:t>
      </w:r>
      <w:r>
        <w:rPr>
          <w:i/>
          <w:spacing w:val="1"/>
        </w:rPr>
        <w:t xml:space="preserve"> </w:t>
      </w:r>
      <w:r>
        <w:rPr>
          <w:i/>
        </w:rPr>
        <w:t>Game</w:t>
      </w:r>
      <w:r>
        <w:rPr>
          <w:i/>
          <w:spacing w:val="4"/>
        </w:rPr>
        <w:t xml:space="preserve"> </w:t>
      </w:r>
      <w:r>
        <w:rPr>
          <w:i/>
        </w:rPr>
        <w:t>Player.</w:t>
      </w:r>
      <w:r>
        <w:rPr>
          <w:i/>
          <w:spacing w:val="5"/>
        </w:rPr>
        <w:t xml:space="preserve"> </w:t>
      </w:r>
      <w:r>
        <w:t>IEEE</w:t>
      </w:r>
      <w:r>
        <w:rPr>
          <w:spacing w:val="-52"/>
        </w:rPr>
        <w:t xml:space="preserve"> </w:t>
      </w:r>
      <w:r>
        <w:t>Transactions</w:t>
      </w:r>
      <w:r>
        <w:rPr>
          <w:spacing w:val="-1"/>
        </w:rPr>
        <w:t xml:space="preserve"> </w:t>
      </w:r>
      <w:r>
        <w:t>on Computational Intelligence and</w:t>
      </w:r>
      <w:r>
        <w:rPr>
          <w:spacing w:val="-1"/>
        </w:rPr>
        <w:t xml:space="preserve"> </w:t>
      </w:r>
      <w:r>
        <w:t>AI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Games, 2009.</w:t>
      </w:r>
      <w:r>
        <w:rPr>
          <w:spacing w:val="1"/>
        </w:rPr>
        <w:t xml:space="preserve"> </w:t>
      </w:r>
      <w:r>
        <w:rPr>
          <w:b/>
        </w:rPr>
        <w:t>1</w:t>
      </w:r>
      <w:r>
        <w:t>(1):</w:t>
      </w:r>
      <w:r>
        <w:rPr>
          <w:spacing w:val="1"/>
        </w:rPr>
        <w:t xml:space="preserve"> </w:t>
      </w:r>
      <w:r>
        <w:t>p.</w:t>
      </w:r>
      <w:r>
        <w:rPr>
          <w:spacing w:val="-1"/>
        </w:rPr>
        <w:t xml:space="preserve"> </w:t>
      </w:r>
      <w:r>
        <w:t>4-15.</w:t>
      </w:r>
    </w:p>
    <w:p w14:paraId="5A1DC37B" w14:textId="77777777" w:rsidR="00AC4D51" w:rsidRDefault="00AC4D51">
      <w:pPr>
        <w:pStyle w:val="BodyText"/>
        <w:spacing w:before="4"/>
        <w:rPr>
          <w:sz w:val="25"/>
        </w:rPr>
      </w:pPr>
    </w:p>
    <w:p w14:paraId="42E13E8B" w14:textId="77777777" w:rsidR="00AC4D51" w:rsidRDefault="003653C0">
      <w:pPr>
        <w:pStyle w:val="ListParagraph"/>
        <w:numPr>
          <w:ilvl w:val="0"/>
          <w:numId w:val="1"/>
        </w:numPr>
        <w:tabs>
          <w:tab w:val="left" w:pos="665"/>
        </w:tabs>
        <w:spacing w:line="276" w:lineRule="auto"/>
        <w:ind w:right="214" w:hanging="370"/>
      </w:pPr>
      <w:r>
        <w:t xml:space="preserve">Beaudry, E., et al., </w:t>
      </w:r>
      <w:r>
        <w:rPr>
          <w:i/>
        </w:rPr>
        <w:t>Using Markov decision theory to provide a fair challenge in a roll-and-move</w:t>
      </w:r>
      <w:r>
        <w:rPr>
          <w:i/>
          <w:spacing w:val="-52"/>
        </w:rPr>
        <w:t xml:space="preserve"> </w:t>
      </w:r>
      <w:r>
        <w:rPr>
          <w:i/>
        </w:rPr>
        <w:t>board</w:t>
      </w:r>
      <w:r>
        <w:rPr>
          <w:i/>
          <w:spacing w:val="-1"/>
        </w:rPr>
        <w:t xml:space="preserve"> </w:t>
      </w:r>
      <w:r>
        <w:rPr>
          <w:i/>
        </w:rPr>
        <w:t>game</w:t>
      </w:r>
      <w:r>
        <w:t>. 2010, IEEE. p. 1-8.</w:t>
      </w:r>
    </w:p>
    <w:p w14:paraId="562933CF" w14:textId="77777777" w:rsidR="00AC4D51" w:rsidRDefault="00AC4D51">
      <w:pPr>
        <w:pStyle w:val="BodyText"/>
        <w:spacing w:before="1"/>
        <w:rPr>
          <w:sz w:val="25"/>
        </w:rPr>
      </w:pPr>
    </w:p>
    <w:p w14:paraId="05B579D3" w14:textId="77777777" w:rsidR="00AC4D51" w:rsidRDefault="003653C0">
      <w:pPr>
        <w:pStyle w:val="ListParagraph"/>
        <w:numPr>
          <w:ilvl w:val="0"/>
          <w:numId w:val="1"/>
        </w:numPr>
        <w:tabs>
          <w:tab w:val="left" w:pos="676"/>
        </w:tabs>
        <w:spacing w:before="1"/>
        <w:ind w:left="675" w:hanging="379"/>
        <w:rPr>
          <w:i/>
        </w:rPr>
      </w:pPr>
      <w:proofErr w:type="spellStart"/>
      <w:r>
        <w:t>Abdelbar</w:t>
      </w:r>
      <w:proofErr w:type="spellEnd"/>
      <w:r>
        <w:t>,</w:t>
      </w:r>
      <w:r>
        <w:rPr>
          <w:spacing w:val="5"/>
        </w:rPr>
        <w:t xml:space="preserve"> </w:t>
      </w:r>
      <w:r>
        <w:t>A.M.,</w:t>
      </w:r>
      <w:r>
        <w:rPr>
          <w:spacing w:val="64"/>
        </w:rPr>
        <w:t xml:space="preserve"> </w:t>
      </w:r>
      <w:r>
        <w:rPr>
          <w:i/>
        </w:rPr>
        <w:t>Alpha-Beta</w:t>
      </w:r>
      <w:r>
        <w:rPr>
          <w:i/>
          <w:spacing w:val="61"/>
        </w:rPr>
        <w:t xml:space="preserve"> </w:t>
      </w:r>
      <w:r>
        <w:rPr>
          <w:i/>
        </w:rPr>
        <w:t>Pruning</w:t>
      </w:r>
      <w:r>
        <w:rPr>
          <w:i/>
          <w:spacing w:val="61"/>
        </w:rPr>
        <w:t xml:space="preserve"> </w:t>
      </w:r>
      <w:r>
        <w:rPr>
          <w:i/>
        </w:rPr>
        <w:t>and</w:t>
      </w:r>
      <w:r>
        <w:rPr>
          <w:i/>
          <w:spacing w:val="61"/>
        </w:rPr>
        <w:t xml:space="preserve"> </w:t>
      </w:r>
      <w:proofErr w:type="spellStart"/>
      <w:r>
        <w:rPr>
          <w:i/>
        </w:rPr>
        <w:t>Althöfer’s</w:t>
      </w:r>
      <w:proofErr w:type="spellEnd"/>
      <w:r>
        <w:rPr>
          <w:i/>
          <w:spacing w:val="62"/>
        </w:rPr>
        <w:t xml:space="preserve"> </w:t>
      </w:r>
      <w:r>
        <w:rPr>
          <w:i/>
        </w:rPr>
        <w:t>Pathology-Free</w:t>
      </w:r>
      <w:r>
        <w:rPr>
          <w:i/>
          <w:spacing w:val="62"/>
        </w:rPr>
        <w:t xml:space="preserve"> </w:t>
      </w:r>
      <w:proofErr w:type="spellStart"/>
      <w:r>
        <w:rPr>
          <w:i/>
        </w:rPr>
        <w:t>Negamax</w:t>
      </w:r>
      <w:proofErr w:type="spellEnd"/>
      <w:r>
        <w:rPr>
          <w:i/>
          <w:spacing w:val="61"/>
        </w:rPr>
        <w:t xml:space="preserve"> </w:t>
      </w:r>
      <w:r>
        <w:rPr>
          <w:i/>
        </w:rPr>
        <w:t>Algorithm.</w:t>
      </w:r>
    </w:p>
    <w:p w14:paraId="1E0F3D2A" w14:textId="77777777" w:rsidR="00AC4D51" w:rsidRDefault="003653C0">
      <w:pPr>
        <w:pStyle w:val="BodyText"/>
        <w:spacing w:before="37"/>
        <w:ind w:left="666"/>
      </w:pPr>
      <w:r>
        <w:t>Algorithms,</w:t>
      </w:r>
      <w:r>
        <w:rPr>
          <w:spacing w:val="-3"/>
        </w:rPr>
        <w:t xml:space="preserve"> </w:t>
      </w:r>
      <w:r>
        <w:t>2012.</w:t>
      </w:r>
      <w:r>
        <w:rPr>
          <w:spacing w:val="-2"/>
        </w:rPr>
        <w:t xml:space="preserve"> </w:t>
      </w:r>
      <w:r>
        <w:rPr>
          <w:b/>
        </w:rPr>
        <w:t>5</w:t>
      </w:r>
      <w:r>
        <w:t>(4):</w:t>
      </w:r>
      <w:r>
        <w:rPr>
          <w:spacing w:val="1"/>
        </w:rPr>
        <w:t xml:space="preserve"> </w:t>
      </w:r>
      <w:r>
        <w:t>p.</w:t>
      </w:r>
      <w:r>
        <w:rPr>
          <w:spacing w:val="-6"/>
        </w:rPr>
        <w:t xml:space="preserve"> </w:t>
      </w:r>
      <w:r>
        <w:t>521-528.</w:t>
      </w:r>
    </w:p>
    <w:p w14:paraId="49AA3FDC" w14:textId="77777777" w:rsidR="00AC4D51" w:rsidRDefault="00AC4D51">
      <w:pPr>
        <w:pStyle w:val="BodyText"/>
        <w:spacing w:before="9"/>
        <w:rPr>
          <w:sz w:val="28"/>
        </w:rPr>
      </w:pPr>
    </w:p>
    <w:p w14:paraId="2360BF54" w14:textId="77777777" w:rsidR="00AC4D51" w:rsidRDefault="003653C0">
      <w:pPr>
        <w:pStyle w:val="ListParagraph"/>
        <w:numPr>
          <w:ilvl w:val="0"/>
          <w:numId w:val="1"/>
        </w:numPr>
        <w:tabs>
          <w:tab w:val="left" w:pos="667"/>
        </w:tabs>
        <w:ind w:hanging="370"/>
      </w:pPr>
      <w:proofErr w:type="spellStart"/>
      <w:r>
        <w:t>Bratko</w:t>
      </w:r>
      <w:proofErr w:type="spellEnd"/>
      <w:r>
        <w:t>,</w:t>
      </w:r>
      <w:r>
        <w:rPr>
          <w:spacing w:val="-2"/>
        </w:rPr>
        <w:t xml:space="preserve"> </w:t>
      </w:r>
      <w:r>
        <w:t>I.,</w:t>
      </w:r>
      <w:r>
        <w:rPr>
          <w:spacing w:val="-2"/>
        </w:rPr>
        <w:t xml:space="preserve"> </w:t>
      </w:r>
      <w:proofErr w:type="spellStart"/>
      <w:r>
        <w:rPr>
          <w:i/>
        </w:rPr>
        <w:t>AlphaZero</w:t>
      </w:r>
      <w:proofErr w:type="spellEnd"/>
      <w:r>
        <w:rPr>
          <w:i/>
        </w:rPr>
        <w:t>--What's</w:t>
      </w:r>
      <w:r>
        <w:rPr>
          <w:i/>
          <w:spacing w:val="-4"/>
        </w:rPr>
        <w:t xml:space="preserve"> </w:t>
      </w:r>
      <w:r>
        <w:rPr>
          <w:i/>
        </w:rPr>
        <w:t>Missing?</w:t>
      </w:r>
      <w:r>
        <w:rPr>
          <w:i/>
          <w:spacing w:val="-1"/>
        </w:rPr>
        <w:t xml:space="preserve"> </w:t>
      </w:r>
      <w:r>
        <w:t>Informatica</w:t>
      </w:r>
      <w:r>
        <w:rPr>
          <w:spacing w:val="-2"/>
        </w:rPr>
        <w:t xml:space="preserve"> </w:t>
      </w:r>
      <w:r>
        <w:t>(Ljubljana),</w:t>
      </w:r>
      <w:r>
        <w:rPr>
          <w:spacing w:val="-2"/>
        </w:rPr>
        <w:t xml:space="preserve"> </w:t>
      </w:r>
      <w:r>
        <w:t>2018.</w:t>
      </w:r>
      <w:r>
        <w:rPr>
          <w:spacing w:val="-2"/>
        </w:rPr>
        <w:t xml:space="preserve"> </w:t>
      </w:r>
      <w:r>
        <w:rPr>
          <w:b/>
        </w:rPr>
        <w:t>42</w:t>
      </w:r>
      <w:r>
        <w:t>(1):</w:t>
      </w:r>
      <w:r>
        <w:rPr>
          <w:spacing w:val="-4"/>
        </w:rPr>
        <w:t xml:space="preserve"> </w:t>
      </w:r>
      <w:r>
        <w:t>p.</w:t>
      </w:r>
      <w:r>
        <w:rPr>
          <w:spacing w:val="-2"/>
        </w:rPr>
        <w:t xml:space="preserve"> </w:t>
      </w:r>
      <w:r>
        <w:t>7.</w:t>
      </w:r>
    </w:p>
    <w:p w14:paraId="5198BC47" w14:textId="77777777" w:rsidR="00AC4D51" w:rsidRDefault="00AC4D51">
      <w:pPr>
        <w:pStyle w:val="BodyText"/>
        <w:spacing w:before="5"/>
        <w:rPr>
          <w:sz w:val="28"/>
        </w:rPr>
      </w:pPr>
    </w:p>
    <w:p w14:paraId="6B7BC38F" w14:textId="77777777" w:rsidR="00AC4D51" w:rsidRDefault="003653C0">
      <w:pPr>
        <w:pStyle w:val="ListParagraph"/>
        <w:numPr>
          <w:ilvl w:val="0"/>
          <w:numId w:val="1"/>
        </w:numPr>
        <w:tabs>
          <w:tab w:val="left" w:pos="641"/>
        </w:tabs>
        <w:spacing w:before="1" w:line="278" w:lineRule="auto"/>
        <w:ind w:right="214" w:hanging="370"/>
      </w:pPr>
      <w:r>
        <w:t>Campbell,</w:t>
      </w:r>
      <w:r>
        <w:rPr>
          <w:spacing w:val="26"/>
        </w:rPr>
        <w:t xml:space="preserve"> </w:t>
      </w:r>
      <w:r>
        <w:t>M.,</w:t>
      </w:r>
      <w:r>
        <w:rPr>
          <w:spacing w:val="27"/>
        </w:rPr>
        <w:t xml:space="preserve"> </w:t>
      </w:r>
      <w:r>
        <w:t>A.J.</w:t>
      </w:r>
      <w:r>
        <w:rPr>
          <w:spacing w:val="27"/>
        </w:rPr>
        <w:t xml:space="preserve"> </w:t>
      </w:r>
      <w:proofErr w:type="spellStart"/>
      <w:r>
        <w:t>Hoane</w:t>
      </w:r>
      <w:proofErr w:type="spellEnd"/>
      <w:r>
        <w:t>,</w:t>
      </w:r>
      <w:r>
        <w:rPr>
          <w:spacing w:val="26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F.-h.</w:t>
      </w:r>
      <w:r>
        <w:rPr>
          <w:spacing w:val="26"/>
        </w:rPr>
        <w:t xml:space="preserve"> </w:t>
      </w:r>
      <w:r>
        <w:t>Hsu,</w:t>
      </w:r>
      <w:r>
        <w:rPr>
          <w:spacing w:val="28"/>
        </w:rPr>
        <w:t xml:space="preserve"> </w:t>
      </w:r>
      <w:r>
        <w:rPr>
          <w:i/>
        </w:rPr>
        <w:t>Deep</w:t>
      </w:r>
      <w:r>
        <w:rPr>
          <w:i/>
          <w:spacing w:val="24"/>
        </w:rPr>
        <w:t xml:space="preserve"> </w:t>
      </w:r>
      <w:r>
        <w:rPr>
          <w:i/>
        </w:rPr>
        <w:t>Blue.</w:t>
      </w:r>
      <w:r>
        <w:rPr>
          <w:i/>
          <w:spacing w:val="29"/>
        </w:rPr>
        <w:t xml:space="preserve"> </w:t>
      </w:r>
      <w:r>
        <w:t>Artificial</w:t>
      </w:r>
      <w:r>
        <w:rPr>
          <w:spacing w:val="27"/>
        </w:rPr>
        <w:t xml:space="preserve"> </w:t>
      </w:r>
      <w:r>
        <w:t>intelligence,</w:t>
      </w:r>
      <w:r>
        <w:rPr>
          <w:spacing w:val="28"/>
        </w:rPr>
        <w:t xml:space="preserve"> </w:t>
      </w:r>
      <w:r>
        <w:t>2002.</w:t>
      </w:r>
      <w:r>
        <w:rPr>
          <w:spacing w:val="29"/>
        </w:rPr>
        <w:t xml:space="preserve"> </w:t>
      </w:r>
      <w:r>
        <w:rPr>
          <w:b/>
        </w:rPr>
        <w:t>134</w:t>
      </w:r>
      <w:r>
        <w:t>(1-2):</w:t>
      </w:r>
      <w:r>
        <w:rPr>
          <w:spacing w:val="-52"/>
        </w:rPr>
        <w:t xml:space="preserve"> </w:t>
      </w:r>
      <w:r>
        <w:t>p.5783.</w:t>
      </w:r>
    </w:p>
    <w:p w14:paraId="060A4801" w14:textId="77777777" w:rsidR="00AC4D51" w:rsidRDefault="00AC4D51">
      <w:pPr>
        <w:pStyle w:val="BodyText"/>
        <w:spacing w:before="10"/>
        <w:rPr>
          <w:sz w:val="24"/>
        </w:rPr>
      </w:pPr>
    </w:p>
    <w:p w14:paraId="5378F600" w14:textId="77777777" w:rsidR="00AC4D51" w:rsidRDefault="003653C0">
      <w:pPr>
        <w:pStyle w:val="ListParagraph"/>
        <w:numPr>
          <w:ilvl w:val="0"/>
          <w:numId w:val="1"/>
        </w:numPr>
        <w:tabs>
          <w:tab w:val="left" w:pos="701"/>
        </w:tabs>
        <w:ind w:left="700" w:hanging="404"/>
        <w:rPr>
          <w:i/>
        </w:rPr>
      </w:pPr>
      <w:r>
        <w:t>Chen,</w:t>
      </w:r>
      <w:r>
        <w:rPr>
          <w:spacing w:val="13"/>
        </w:rPr>
        <w:t xml:space="preserve"> </w:t>
      </w:r>
      <w:r>
        <w:t>J.-C.,</w:t>
      </w:r>
      <w:r>
        <w:rPr>
          <w:spacing w:val="15"/>
        </w:rPr>
        <w:t xml:space="preserve"> </w:t>
      </w:r>
      <w:r>
        <w:t>et</w:t>
      </w:r>
      <w:r>
        <w:rPr>
          <w:spacing w:val="16"/>
        </w:rPr>
        <w:t xml:space="preserve"> </w:t>
      </w:r>
      <w:r>
        <w:t>al.,</w:t>
      </w:r>
      <w:r>
        <w:rPr>
          <w:spacing w:val="17"/>
        </w:rPr>
        <w:t xml:space="preserve"> </w:t>
      </w:r>
      <w:r>
        <w:rPr>
          <w:i/>
        </w:rPr>
        <w:t>Compressing</w:t>
      </w:r>
      <w:r>
        <w:rPr>
          <w:i/>
          <w:spacing w:val="15"/>
        </w:rPr>
        <w:t xml:space="preserve"> </w:t>
      </w:r>
      <w:r>
        <w:rPr>
          <w:i/>
        </w:rPr>
        <w:t>Chinese</w:t>
      </w:r>
      <w:r>
        <w:rPr>
          <w:i/>
          <w:spacing w:val="16"/>
        </w:rPr>
        <w:t xml:space="preserve"> </w:t>
      </w:r>
      <w:r>
        <w:rPr>
          <w:i/>
        </w:rPr>
        <w:t>Dark</w:t>
      </w:r>
      <w:r>
        <w:rPr>
          <w:i/>
          <w:spacing w:val="16"/>
        </w:rPr>
        <w:t xml:space="preserve"> </w:t>
      </w:r>
      <w:r>
        <w:rPr>
          <w:i/>
        </w:rPr>
        <w:t>Chess</w:t>
      </w:r>
      <w:r>
        <w:rPr>
          <w:i/>
          <w:spacing w:val="16"/>
        </w:rPr>
        <w:t xml:space="preserve"> </w:t>
      </w:r>
      <w:r>
        <w:rPr>
          <w:i/>
        </w:rPr>
        <w:t>Endgame</w:t>
      </w:r>
      <w:r>
        <w:rPr>
          <w:i/>
          <w:spacing w:val="16"/>
        </w:rPr>
        <w:t xml:space="preserve"> </w:t>
      </w:r>
      <w:r>
        <w:rPr>
          <w:i/>
        </w:rPr>
        <w:t>Databases</w:t>
      </w:r>
      <w:r>
        <w:rPr>
          <w:i/>
          <w:spacing w:val="14"/>
        </w:rPr>
        <w:t xml:space="preserve"> </w:t>
      </w:r>
      <w:r>
        <w:rPr>
          <w:i/>
        </w:rPr>
        <w:t>by</w:t>
      </w:r>
      <w:r>
        <w:rPr>
          <w:i/>
          <w:spacing w:val="16"/>
        </w:rPr>
        <w:t xml:space="preserve"> </w:t>
      </w:r>
      <w:r>
        <w:rPr>
          <w:i/>
        </w:rPr>
        <w:t>Deep</w:t>
      </w:r>
      <w:r>
        <w:rPr>
          <w:i/>
          <w:spacing w:val="15"/>
        </w:rPr>
        <w:t xml:space="preserve"> </w:t>
      </w:r>
      <w:r>
        <w:rPr>
          <w:i/>
        </w:rPr>
        <w:t>Learning.</w:t>
      </w:r>
    </w:p>
    <w:p w14:paraId="62823B36" w14:textId="77777777" w:rsidR="00AC4D51" w:rsidRDefault="003653C0">
      <w:pPr>
        <w:pStyle w:val="BodyText"/>
        <w:spacing w:before="38"/>
        <w:ind w:left="666"/>
      </w:pPr>
      <w:r>
        <w:t>IEEE</w:t>
      </w:r>
      <w:r>
        <w:rPr>
          <w:spacing w:val="-1"/>
        </w:rPr>
        <w:t xml:space="preserve"> </w:t>
      </w:r>
      <w:r>
        <w:t>transactions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games,</w:t>
      </w:r>
      <w:r>
        <w:rPr>
          <w:spacing w:val="-1"/>
        </w:rPr>
        <w:t xml:space="preserve"> </w:t>
      </w:r>
      <w:r>
        <w:t>2018.</w:t>
      </w:r>
      <w:r>
        <w:rPr>
          <w:spacing w:val="1"/>
        </w:rPr>
        <w:t xml:space="preserve"> </w:t>
      </w:r>
      <w:r>
        <w:rPr>
          <w:b/>
        </w:rPr>
        <w:t>10</w:t>
      </w:r>
      <w:r>
        <w:t>(4):</w:t>
      </w:r>
      <w:r>
        <w:rPr>
          <w:spacing w:val="-3"/>
        </w:rPr>
        <w:t xml:space="preserve"> </w:t>
      </w:r>
      <w:r>
        <w:t>p.</w:t>
      </w:r>
      <w:r>
        <w:rPr>
          <w:spacing w:val="-1"/>
        </w:rPr>
        <w:t xml:space="preserve"> </w:t>
      </w:r>
      <w:r>
        <w:t>413-422.</w:t>
      </w:r>
    </w:p>
    <w:p w14:paraId="39265EF5" w14:textId="77777777" w:rsidR="00AC4D51" w:rsidRDefault="00AC4D51">
      <w:pPr>
        <w:pStyle w:val="BodyText"/>
        <w:spacing w:before="8"/>
        <w:rPr>
          <w:sz w:val="28"/>
        </w:rPr>
      </w:pPr>
    </w:p>
    <w:p w14:paraId="1015BCC4" w14:textId="77777777" w:rsidR="00AC4D51" w:rsidRDefault="003653C0">
      <w:pPr>
        <w:pStyle w:val="ListParagraph"/>
        <w:numPr>
          <w:ilvl w:val="0"/>
          <w:numId w:val="1"/>
        </w:numPr>
        <w:tabs>
          <w:tab w:val="left" w:pos="722"/>
        </w:tabs>
        <w:ind w:left="722"/>
      </w:pPr>
      <w:r>
        <w:t>Dunn,</w:t>
      </w:r>
      <w:r>
        <w:rPr>
          <w:spacing w:val="-2"/>
        </w:rPr>
        <w:t xml:space="preserve"> </w:t>
      </w:r>
      <w:r>
        <w:t>W.L.,</w:t>
      </w:r>
      <w:r>
        <w:rPr>
          <w:spacing w:val="-2"/>
        </w:rPr>
        <w:t xml:space="preserve"> </w:t>
      </w:r>
      <w:r>
        <w:rPr>
          <w:i/>
        </w:rPr>
        <w:t>Exploring</w:t>
      </w:r>
      <w:r>
        <w:rPr>
          <w:i/>
          <w:spacing w:val="-1"/>
        </w:rPr>
        <w:t xml:space="preserve"> </w:t>
      </w:r>
      <w:r>
        <w:rPr>
          <w:i/>
        </w:rPr>
        <w:t>Monte</w:t>
      </w:r>
      <w:r>
        <w:rPr>
          <w:i/>
          <w:spacing w:val="-2"/>
        </w:rPr>
        <w:t xml:space="preserve"> </w:t>
      </w:r>
      <w:r>
        <w:rPr>
          <w:i/>
        </w:rPr>
        <w:t>Carlo</w:t>
      </w:r>
      <w:r>
        <w:rPr>
          <w:i/>
          <w:spacing w:val="-2"/>
        </w:rPr>
        <w:t xml:space="preserve"> </w:t>
      </w:r>
      <w:r>
        <w:rPr>
          <w:i/>
        </w:rPr>
        <w:t>methods</w:t>
      </w:r>
      <w:r>
        <w:t>,</w:t>
      </w:r>
      <w:r>
        <w:rPr>
          <w:spacing w:val="-1"/>
        </w:rPr>
        <w:t xml:space="preserve"> </w:t>
      </w:r>
      <w:r>
        <w:t>ed.</w:t>
      </w:r>
      <w:r>
        <w:rPr>
          <w:spacing w:val="-2"/>
        </w:rPr>
        <w:t xml:space="preserve"> </w:t>
      </w:r>
      <w:r>
        <w:t>J.K.</w:t>
      </w:r>
      <w:r>
        <w:rPr>
          <w:spacing w:val="-2"/>
        </w:rPr>
        <w:t xml:space="preserve"> </w:t>
      </w:r>
      <w:proofErr w:type="spellStart"/>
      <w:r>
        <w:t>Shultis</w:t>
      </w:r>
      <w:proofErr w:type="spellEnd"/>
      <w:r>
        <w:t>.</w:t>
      </w:r>
      <w:r>
        <w:rPr>
          <w:spacing w:val="-1"/>
        </w:rPr>
        <w:t xml:space="preserve"> </w:t>
      </w:r>
      <w:r>
        <w:t>2012,</w:t>
      </w:r>
      <w:r>
        <w:rPr>
          <w:spacing w:val="-2"/>
        </w:rPr>
        <w:t xml:space="preserve"> </w:t>
      </w:r>
      <w:proofErr w:type="gramStart"/>
      <w:r>
        <w:t>Amsterdam</w:t>
      </w:r>
      <w:r>
        <w:rPr>
          <w:spacing w:val="-4"/>
        </w:rPr>
        <w:t xml:space="preserve"> </w:t>
      </w:r>
      <w:r>
        <w:t>;</w:t>
      </w:r>
      <w:proofErr w:type="gramEnd"/>
      <w:r>
        <w:t>: Elsevier.</w:t>
      </w:r>
    </w:p>
    <w:p w14:paraId="2CF763ED" w14:textId="77777777" w:rsidR="00AC4D51" w:rsidRDefault="00AC4D51">
      <w:pPr>
        <w:pStyle w:val="BodyText"/>
        <w:rPr>
          <w:sz w:val="24"/>
        </w:rPr>
      </w:pPr>
    </w:p>
    <w:p w14:paraId="29C141D5" w14:textId="77777777" w:rsidR="00AC4D51" w:rsidRDefault="003653C0">
      <w:pPr>
        <w:pStyle w:val="ListParagraph"/>
        <w:numPr>
          <w:ilvl w:val="0"/>
          <w:numId w:val="1"/>
        </w:numPr>
        <w:tabs>
          <w:tab w:val="left" w:pos="722"/>
        </w:tabs>
        <w:spacing w:before="169"/>
        <w:ind w:right="355" w:hanging="370"/>
        <w:jc w:val="both"/>
      </w:pPr>
      <w:proofErr w:type="spellStart"/>
      <w:r>
        <w:t>Enzenberger</w:t>
      </w:r>
      <w:proofErr w:type="spellEnd"/>
      <w:r>
        <w:t xml:space="preserve">, M., et al., </w:t>
      </w:r>
      <w:r>
        <w:rPr>
          <w:i/>
        </w:rPr>
        <w:t>Fuego-An Open-Source Framework for Board Games and Go Engine</w:t>
      </w:r>
      <w:r>
        <w:rPr>
          <w:i/>
          <w:spacing w:val="-52"/>
        </w:rPr>
        <w:t xml:space="preserve"> </w:t>
      </w:r>
      <w:r>
        <w:rPr>
          <w:i/>
        </w:rPr>
        <w:t xml:space="preserve">Based on Monte Carlo Tree Search. </w:t>
      </w:r>
      <w:r>
        <w:t>IEEE Transactions on Computational Intelligence and AI</w:t>
      </w:r>
      <w:r>
        <w:rPr>
          <w:spacing w:val="-5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Games,</w:t>
      </w:r>
      <w:r>
        <w:rPr>
          <w:spacing w:val="-3"/>
        </w:rPr>
        <w:t xml:space="preserve"> </w:t>
      </w:r>
      <w:r>
        <w:t xml:space="preserve">2010. </w:t>
      </w:r>
      <w:r>
        <w:rPr>
          <w:b/>
        </w:rPr>
        <w:t>2</w:t>
      </w:r>
      <w:r>
        <w:t>(4):</w:t>
      </w:r>
      <w:r>
        <w:rPr>
          <w:spacing w:val="1"/>
        </w:rPr>
        <w:t xml:space="preserve"> </w:t>
      </w:r>
      <w:r>
        <w:t>p.</w:t>
      </w:r>
      <w:r>
        <w:rPr>
          <w:spacing w:val="-3"/>
        </w:rPr>
        <w:t xml:space="preserve"> </w:t>
      </w:r>
      <w:r>
        <w:t>259-270.</w:t>
      </w:r>
    </w:p>
    <w:p w14:paraId="76074DD6" w14:textId="77777777" w:rsidR="00AC4D51" w:rsidRDefault="00AC4D51">
      <w:pPr>
        <w:pStyle w:val="BodyText"/>
        <w:spacing w:before="6"/>
        <w:rPr>
          <w:sz w:val="25"/>
        </w:rPr>
      </w:pPr>
    </w:p>
    <w:p w14:paraId="1141F332" w14:textId="77777777" w:rsidR="00AC4D51" w:rsidRDefault="003653C0">
      <w:pPr>
        <w:pStyle w:val="ListParagraph"/>
        <w:numPr>
          <w:ilvl w:val="0"/>
          <w:numId w:val="1"/>
        </w:numPr>
        <w:tabs>
          <w:tab w:val="left" w:pos="732"/>
        </w:tabs>
        <w:spacing w:line="278" w:lineRule="auto"/>
        <w:ind w:right="218" w:hanging="370"/>
      </w:pPr>
      <w:r>
        <w:t>Garcia</w:t>
      </w:r>
      <w:r>
        <w:rPr>
          <w:spacing w:val="10"/>
        </w:rPr>
        <w:t xml:space="preserve"> </w:t>
      </w:r>
      <w:r>
        <w:t>Diez,</w:t>
      </w:r>
      <w:r>
        <w:rPr>
          <w:spacing w:val="7"/>
        </w:rPr>
        <w:t xml:space="preserve"> </w:t>
      </w:r>
      <w:r>
        <w:t>S.,</w:t>
      </w:r>
      <w:r>
        <w:rPr>
          <w:spacing w:val="9"/>
        </w:rPr>
        <w:t xml:space="preserve"> </w:t>
      </w:r>
      <w:r>
        <w:t>J.</w:t>
      </w:r>
      <w:r>
        <w:rPr>
          <w:spacing w:val="11"/>
        </w:rPr>
        <w:t xml:space="preserve"> </w:t>
      </w:r>
      <w:proofErr w:type="spellStart"/>
      <w:r>
        <w:t>Laforge</w:t>
      </w:r>
      <w:proofErr w:type="spellEnd"/>
      <w:r>
        <w:t>,</w:t>
      </w:r>
      <w:r>
        <w:rPr>
          <w:spacing w:val="10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M.</w:t>
      </w:r>
      <w:r>
        <w:rPr>
          <w:spacing w:val="10"/>
        </w:rPr>
        <w:t xml:space="preserve"> </w:t>
      </w:r>
      <w:proofErr w:type="spellStart"/>
      <w:r>
        <w:t>Saerens</w:t>
      </w:r>
      <w:proofErr w:type="spellEnd"/>
      <w:r>
        <w:t>,</w:t>
      </w:r>
      <w:r>
        <w:rPr>
          <w:spacing w:val="13"/>
        </w:rPr>
        <w:t xml:space="preserve"> </w:t>
      </w:r>
      <w:proofErr w:type="spellStart"/>
      <w:r>
        <w:rPr>
          <w:i/>
        </w:rPr>
        <w:t>Rminimax</w:t>
      </w:r>
      <w:proofErr w:type="spellEnd"/>
      <w:r>
        <w:rPr>
          <w:i/>
        </w:rPr>
        <w:t>:</w:t>
      </w:r>
      <w:r>
        <w:rPr>
          <w:i/>
          <w:spacing w:val="9"/>
        </w:rPr>
        <w:t xml:space="preserve"> </w:t>
      </w:r>
      <w:r>
        <w:rPr>
          <w:i/>
        </w:rPr>
        <w:t>An</w:t>
      </w:r>
      <w:r>
        <w:rPr>
          <w:i/>
          <w:spacing w:val="9"/>
        </w:rPr>
        <w:t xml:space="preserve"> </w:t>
      </w:r>
      <w:r>
        <w:rPr>
          <w:i/>
        </w:rPr>
        <w:t>Optimally</w:t>
      </w:r>
      <w:r>
        <w:rPr>
          <w:i/>
          <w:spacing w:val="10"/>
        </w:rPr>
        <w:t xml:space="preserve"> </w:t>
      </w:r>
      <w:r>
        <w:rPr>
          <w:i/>
        </w:rPr>
        <w:t>Randomized</w:t>
      </w:r>
      <w:r>
        <w:rPr>
          <w:i/>
          <w:spacing w:val="8"/>
        </w:rPr>
        <w:t xml:space="preserve"> </w:t>
      </w:r>
      <w:r>
        <w:rPr>
          <w:i/>
        </w:rPr>
        <w:t>MINIMAX</w:t>
      </w:r>
      <w:r>
        <w:rPr>
          <w:i/>
          <w:spacing w:val="-52"/>
        </w:rPr>
        <w:t xml:space="preserve"> </w:t>
      </w:r>
      <w:r>
        <w:rPr>
          <w:i/>
        </w:rPr>
        <w:t>Algorithm.</w:t>
      </w:r>
      <w:r>
        <w:rPr>
          <w:i/>
          <w:spacing w:val="-1"/>
        </w:rPr>
        <w:t xml:space="preserve"> </w:t>
      </w:r>
      <w:r>
        <w:t>IEEE Transactions on Cybernetics,</w:t>
      </w:r>
      <w:r>
        <w:rPr>
          <w:spacing w:val="-3"/>
        </w:rPr>
        <w:t xml:space="preserve"> </w:t>
      </w:r>
      <w:r>
        <w:t xml:space="preserve">2013. </w:t>
      </w:r>
      <w:r>
        <w:rPr>
          <w:b/>
        </w:rPr>
        <w:t>43</w:t>
      </w:r>
      <w:r>
        <w:t>(1): p.</w:t>
      </w:r>
      <w:r>
        <w:rPr>
          <w:spacing w:val="-3"/>
        </w:rPr>
        <w:t xml:space="preserve"> </w:t>
      </w:r>
      <w:r>
        <w:t>385-393.</w:t>
      </w:r>
    </w:p>
    <w:p w14:paraId="2A1B80BC" w14:textId="77777777" w:rsidR="00AC4D51" w:rsidRDefault="00AC4D51">
      <w:pPr>
        <w:pStyle w:val="BodyText"/>
        <w:spacing w:before="10"/>
        <w:rPr>
          <w:sz w:val="24"/>
        </w:rPr>
      </w:pPr>
    </w:p>
    <w:p w14:paraId="7C266F48" w14:textId="77777777" w:rsidR="00AC4D51" w:rsidRDefault="003653C0">
      <w:pPr>
        <w:pStyle w:val="ListParagraph"/>
        <w:numPr>
          <w:ilvl w:val="0"/>
          <w:numId w:val="1"/>
        </w:numPr>
        <w:tabs>
          <w:tab w:val="left" w:pos="670"/>
        </w:tabs>
        <w:spacing w:before="1" w:line="276" w:lineRule="auto"/>
        <w:ind w:right="215"/>
      </w:pPr>
      <w:r>
        <w:t>Jr-Chang,</w:t>
      </w:r>
      <w:r>
        <w:rPr>
          <w:spacing w:val="3"/>
        </w:rPr>
        <w:t xml:space="preserve"> </w:t>
      </w:r>
      <w:r>
        <w:t>C.,</w:t>
      </w:r>
      <w:r>
        <w:rPr>
          <w:spacing w:val="2"/>
        </w:rPr>
        <w:t xml:space="preserve"> </w:t>
      </w:r>
      <w:r>
        <w:t>et</w:t>
      </w:r>
      <w:r>
        <w:rPr>
          <w:spacing w:val="4"/>
        </w:rPr>
        <w:t xml:space="preserve"> </w:t>
      </w:r>
      <w:r>
        <w:t>al.,</w:t>
      </w:r>
      <w:r>
        <w:rPr>
          <w:spacing w:val="4"/>
        </w:rPr>
        <w:t xml:space="preserve"> </w:t>
      </w:r>
      <w:r>
        <w:rPr>
          <w:i/>
        </w:rPr>
        <w:t>Equivalence</w:t>
      </w:r>
      <w:r>
        <w:rPr>
          <w:i/>
          <w:spacing w:val="3"/>
        </w:rPr>
        <w:t xml:space="preserve"> </w:t>
      </w:r>
      <w:r>
        <w:rPr>
          <w:i/>
        </w:rPr>
        <w:t>Classes</w:t>
      </w:r>
      <w:r>
        <w:rPr>
          <w:i/>
          <w:spacing w:val="4"/>
        </w:rPr>
        <w:t xml:space="preserve"> </w:t>
      </w:r>
      <w:r>
        <w:rPr>
          <w:i/>
        </w:rPr>
        <w:t>in</w:t>
      </w:r>
      <w:r>
        <w:rPr>
          <w:i/>
          <w:spacing w:val="2"/>
        </w:rPr>
        <w:t xml:space="preserve"> </w:t>
      </w:r>
      <w:r>
        <w:rPr>
          <w:i/>
        </w:rPr>
        <w:t>Chinese</w:t>
      </w:r>
      <w:r>
        <w:rPr>
          <w:i/>
          <w:spacing w:val="4"/>
        </w:rPr>
        <w:t xml:space="preserve"> </w:t>
      </w:r>
      <w:r>
        <w:rPr>
          <w:i/>
        </w:rPr>
        <w:t>Dark</w:t>
      </w:r>
      <w:r>
        <w:rPr>
          <w:i/>
          <w:spacing w:val="3"/>
        </w:rPr>
        <w:t xml:space="preserve"> </w:t>
      </w:r>
      <w:r>
        <w:rPr>
          <w:i/>
        </w:rPr>
        <w:t>Chess</w:t>
      </w:r>
      <w:r>
        <w:rPr>
          <w:i/>
          <w:spacing w:val="3"/>
        </w:rPr>
        <w:t xml:space="preserve"> </w:t>
      </w:r>
      <w:r>
        <w:rPr>
          <w:i/>
        </w:rPr>
        <w:t>Endgames.</w:t>
      </w:r>
      <w:r>
        <w:rPr>
          <w:i/>
          <w:spacing w:val="6"/>
        </w:rPr>
        <w:t xml:space="preserve"> </w:t>
      </w:r>
      <w:r>
        <w:t>IEEE</w:t>
      </w:r>
      <w:r>
        <w:rPr>
          <w:spacing w:val="2"/>
        </w:rPr>
        <w:t xml:space="preserve"> </w:t>
      </w:r>
      <w:r>
        <w:t>Transactions</w:t>
      </w:r>
      <w:r>
        <w:rPr>
          <w:spacing w:val="-5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Computational</w:t>
      </w:r>
      <w:r>
        <w:rPr>
          <w:spacing w:val="1"/>
        </w:rPr>
        <w:t xml:space="preserve"> </w:t>
      </w:r>
      <w:r>
        <w:t>Intelligence and</w:t>
      </w:r>
      <w:r>
        <w:rPr>
          <w:spacing w:val="-1"/>
        </w:rPr>
        <w:t xml:space="preserve"> </w:t>
      </w:r>
      <w:r>
        <w:t>AI</w:t>
      </w:r>
      <w:r>
        <w:rPr>
          <w:spacing w:val="-2"/>
        </w:rPr>
        <w:t xml:space="preserve"> </w:t>
      </w:r>
      <w:r>
        <w:t>in Games,</w:t>
      </w:r>
      <w:r>
        <w:rPr>
          <w:spacing w:val="-1"/>
        </w:rPr>
        <w:t xml:space="preserve"> </w:t>
      </w:r>
      <w:r>
        <w:t>2015.</w:t>
      </w:r>
      <w:r>
        <w:rPr>
          <w:spacing w:val="3"/>
        </w:rPr>
        <w:t xml:space="preserve"> </w:t>
      </w:r>
      <w:r>
        <w:rPr>
          <w:b/>
        </w:rPr>
        <w:t>7</w:t>
      </w:r>
      <w:r>
        <w:t>(2):</w:t>
      </w:r>
      <w:r>
        <w:rPr>
          <w:spacing w:val="1"/>
        </w:rPr>
        <w:t xml:space="preserve"> </w:t>
      </w:r>
      <w:r>
        <w:t>p.</w:t>
      </w:r>
      <w:r>
        <w:rPr>
          <w:spacing w:val="-4"/>
        </w:rPr>
        <w:t xml:space="preserve"> </w:t>
      </w:r>
      <w:r>
        <w:t>109-122.</w:t>
      </w:r>
    </w:p>
    <w:p w14:paraId="698805D4" w14:textId="77777777" w:rsidR="00AC4D51" w:rsidRDefault="00AC4D51">
      <w:pPr>
        <w:pStyle w:val="BodyText"/>
        <w:spacing w:before="4"/>
        <w:rPr>
          <w:sz w:val="25"/>
        </w:rPr>
      </w:pPr>
    </w:p>
    <w:p w14:paraId="22548CC7" w14:textId="77777777" w:rsidR="00AC4D51" w:rsidRDefault="003653C0">
      <w:pPr>
        <w:pStyle w:val="ListParagraph"/>
        <w:numPr>
          <w:ilvl w:val="0"/>
          <w:numId w:val="1"/>
        </w:numPr>
        <w:tabs>
          <w:tab w:val="left" w:pos="775"/>
        </w:tabs>
        <w:spacing w:line="276" w:lineRule="auto"/>
        <w:ind w:right="215" w:hanging="370"/>
      </w:pPr>
      <w:r>
        <w:t>Lin,</w:t>
      </w:r>
      <w:r>
        <w:rPr>
          <w:spacing w:val="51"/>
        </w:rPr>
        <w:t xml:space="preserve"> </w:t>
      </w:r>
      <w:r>
        <w:t>J.F.,</w:t>
      </w:r>
      <w:r>
        <w:rPr>
          <w:spacing w:val="50"/>
        </w:rPr>
        <w:t xml:space="preserve"> </w:t>
      </w:r>
      <w:r>
        <w:rPr>
          <w:i/>
        </w:rPr>
        <w:t>Monte</w:t>
      </w:r>
      <w:r>
        <w:rPr>
          <w:i/>
          <w:spacing w:val="52"/>
        </w:rPr>
        <w:t xml:space="preserve"> </w:t>
      </w:r>
      <w:r>
        <w:rPr>
          <w:i/>
        </w:rPr>
        <w:t>Carlo</w:t>
      </w:r>
      <w:r>
        <w:rPr>
          <w:i/>
          <w:spacing w:val="51"/>
        </w:rPr>
        <w:t xml:space="preserve"> </w:t>
      </w:r>
      <w:r>
        <w:rPr>
          <w:i/>
        </w:rPr>
        <w:t>Tree</w:t>
      </w:r>
      <w:r>
        <w:rPr>
          <w:i/>
          <w:spacing w:val="52"/>
        </w:rPr>
        <w:t xml:space="preserve"> </w:t>
      </w:r>
      <w:r>
        <w:rPr>
          <w:i/>
        </w:rPr>
        <w:t>Search</w:t>
      </w:r>
      <w:r>
        <w:rPr>
          <w:i/>
          <w:spacing w:val="52"/>
        </w:rPr>
        <w:t xml:space="preserve"> </w:t>
      </w:r>
      <w:r>
        <w:rPr>
          <w:i/>
        </w:rPr>
        <w:t>and</w:t>
      </w:r>
      <w:r>
        <w:rPr>
          <w:i/>
          <w:spacing w:val="49"/>
        </w:rPr>
        <w:t xml:space="preserve"> </w:t>
      </w:r>
      <w:r>
        <w:rPr>
          <w:i/>
        </w:rPr>
        <w:t>Minimax</w:t>
      </w:r>
      <w:r>
        <w:rPr>
          <w:i/>
          <w:spacing w:val="52"/>
        </w:rPr>
        <w:t xml:space="preserve"> </w:t>
      </w:r>
      <w:r>
        <w:rPr>
          <w:i/>
        </w:rPr>
        <w:t>Combination</w:t>
      </w:r>
      <w:r>
        <w:rPr>
          <w:i/>
          <w:spacing w:val="54"/>
        </w:rPr>
        <w:t xml:space="preserve"> </w:t>
      </w:r>
      <w:r>
        <w:rPr>
          <w:i/>
        </w:rPr>
        <w:t>–</w:t>
      </w:r>
      <w:r>
        <w:rPr>
          <w:i/>
          <w:spacing w:val="52"/>
        </w:rPr>
        <w:t xml:space="preserve"> </w:t>
      </w:r>
      <w:r>
        <w:rPr>
          <w:i/>
        </w:rPr>
        <w:t>Application</w:t>
      </w:r>
      <w:r>
        <w:rPr>
          <w:i/>
          <w:spacing w:val="51"/>
        </w:rPr>
        <w:t xml:space="preserve"> </w:t>
      </w:r>
      <w:r>
        <w:rPr>
          <w:i/>
        </w:rPr>
        <w:t>of</w:t>
      </w:r>
      <w:r>
        <w:rPr>
          <w:i/>
          <w:spacing w:val="52"/>
        </w:rPr>
        <w:t xml:space="preserve"> </w:t>
      </w:r>
      <w:r>
        <w:rPr>
          <w:i/>
        </w:rPr>
        <w:t>Solving</w:t>
      </w:r>
      <w:r>
        <w:rPr>
          <w:i/>
          <w:spacing w:val="-52"/>
        </w:rPr>
        <w:t xml:space="preserve"> </w:t>
      </w:r>
      <w:r>
        <w:rPr>
          <w:i/>
        </w:rPr>
        <w:t>Problems</w:t>
      </w:r>
      <w:r>
        <w:rPr>
          <w:i/>
          <w:spacing w:val="-1"/>
        </w:rPr>
        <w:t xml:space="preserve"> </w:t>
      </w:r>
      <w:r>
        <w:rPr>
          <w:i/>
        </w:rPr>
        <w:t>in</w:t>
      </w:r>
      <w:r>
        <w:rPr>
          <w:i/>
          <w:spacing w:val="-3"/>
        </w:rPr>
        <w:t xml:space="preserve"> </w:t>
      </w:r>
      <w:r>
        <w:rPr>
          <w:i/>
        </w:rPr>
        <w:t>the</w:t>
      </w:r>
      <w:r>
        <w:rPr>
          <w:i/>
          <w:spacing w:val="-2"/>
        </w:rPr>
        <w:t xml:space="preserve"> </w:t>
      </w:r>
      <w:r>
        <w:rPr>
          <w:i/>
        </w:rPr>
        <w:t>Game</w:t>
      </w:r>
      <w:r>
        <w:rPr>
          <w:i/>
          <w:spacing w:val="-1"/>
        </w:rPr>
        <w:t xml:space="preserve"> </w:t>
      </w:r>
      <w:r>
        <w:rPr>
          <w:i/>
        </w:rPr>
        <w:t>of</w:t>
      </w:r>
      <w:r>
        <w:rPr>
          <w:i/>
          <w:spacing w:val="1"/>
        </w:rPr>
        <w:t xml:space="preserve"> </w:t>
      </w:r>
      <w:r>
        <w:rPr>
          <w:i/>
        </w:rPr>
        <w:t>Go</w:t>
      </w:r>
      <w:r>
        <w:t>. 2017, ProQuest Dissertations Publishing.</w:t>
      </w:r>
    </w:p>
    <w:p w14:paraId="20A98450" w14:textId="77777777" w:rsidR="00AC4D51" w:rsidRDefault="00AC4D51">
      <w:pPr>
        <w:spacing w:line="276" w:lineRule="auto"/>
        <w:sectPr w:rsidR="00AC4D51">
          <w:pgSz w:w="11910" w:h="16840"/>
          <w:pgMar w:top="1360" w:right="1220" w:bottom="280" w:left="1340" w:header="720" w:footer="720" w:gutter="0"/>
          <w:cols w:space="720"/>
        </w:sectPr>
      </w:pPr>
    </w:p>
    <w:p w14:paraId="2245B89F" w14:textId="77777777" w:rsidR="00AC4D51" w:rsidRDefault="003653C0">
      <w:pPr>
        <w:pStyle w:val="ListParagraph"/>
        <w:numPr>
          <w:ilvl w:val="0"/>
          <w:numId w:val="1"/>
        </w:numPr>
        <w:tabs>
          <w:tab w:val="left" w:pos="730"/>
        </w:tabs>
        <w:spacing w:before="62" w:line="276" w:lineRule="auto"/>
        <w:ind w:right="217" w:hanging="370"/>
        <w:jc w:val="both"/>
      </w:pPr>
      <w:r>
        <w:lastRenderedPageBreak/>
        <w:t xml:space="preserve">Millington, I., </w:t>
      </w:r>
      <w:r>
        <w:rPr>
          <w:i/>
        </w:rPr>
        <w:t>Artificial intelligence for games</w:t>
      </w:r>
      <w:r>
        <w:t xml:space="preserve">. 2nd ed. ed, ed. J.D. </w:t>
      </w:r>
      <w:proofErr w:type="spellStart"/>
      <w:r>
        <w:t>Funge</w:t>
      </w:r>
      <w:proofErr w:type="spellEnd"/>
      <w:r>
        <w:t>. 2009, Boca Raton,</w:t>
      </w:r>
      <w:r>
        <w:rPr>
          <w:spacing w:val="1"/>
        </w:rPr>
        <w:t xml:space="preserve"> </w:t>
      </w:r>
      <w:proofErr w:type="gramStart"/>
      <w:r>
        <w:t>Florida</w:t>
      </w:r>
      <w:r>
        <w:rPr>
          <w:spacing w:val="-3"/>
        </w:rPr>
        <w:t xml:space="preserve"> </w:t>
      </w:r>
      <w:r>
        <w:t>;</w:t>
      </w:r>
      <w:proofErr w:type="gramEnd"/>
      <w:r>
        <w:t>:</w:t>
      </w:r>
      <w:r>
        <w:rPr>
          <w:spacing w:val="1"/>
        </w:rPr>
        <w:t xml:space="preserve"> </w:t>
      </w:r>
      <w:r>
        <w:t>CRC</w:t>
      </w:r>
      <w:r>
        <w:rPr>
          <w:spacing w:val="-1"/>
        </w:rPr>
        <w:t xml:space="preserve"> </w:t>
      </w:r>
      <w:r>
        <w:t>Press.</w:t>
      </w:r>
    </w:p>
    <w:p w14:paraId="67C87125" w14:textId="77777777" w:rsidR="00AC4D51" w:rsidRDefault="00AC4D51">
      <w:pPr>
        <w:pStyle w:val="BodyText"/>
        <w:spacing w:before="5"/>
        <w:rPr>
          <w:sz w:val="25"/>
        </w:rPr>
      </w:pPr>
    </w:p>
    <w:p w14:paraId="0FA979ED" w14:textId="77777777" w:rsidR="00AC4D51" w:rsidRDefault="003653C0">
      <w:pPr>
        <w:pStyle w:val="ListParagraph"/>
        <w:numPr>
          <w:ilvl w:val="0"/>
          <w:numId w:val="1"/>
        </w:numPr>
        <w:tabs>
          <w:tab w:val="left" w:pos="734"/>
        </w:tabs>
        <w:ind w:left="734" w:hanging="437"/>
        <w:rPr>
          <w:i/>
        </w:rPr>
      </w:pPr>
      <w:r>
        <w:t>Nathan,</w:t>
      </w:r>
      <w:r>
        <w:rPr>
          <w:spacing w:val="9"/>
        </w:rPr>
        <w:t xml:space="preserve"> </w:t>
      </w:r>
      <w:r>
        <w:t>E.,</w:t>
      </w:r>
      <w:r>
        <w:rPr>
          <w:spacing w:val="10"/>
        </w:rPr>
        <w:t xml:space="preserve"> </w:t>
      </w:r>
      <w:r>
        <w:rPr>
          <w:i/>
        </w:rPr>
        <w:t>Is</w:t>
      </w:r>
      <w:r>
        <w:rPr>
          <w:i/>
          <w:spacing w:val="10"/>
        </w:rPr>
        <w:t xml:space="preserve"> </w:t>
      </w:r>
      <w:r>
        <w:rPr>
          <w:i/>
        </w:rPr>
        <w:t>chess</w:t>
      </w:r>
      <w:r>
        <w:rPr>
          <w:i/>
          <w:spacing w:val="9"/>
        </w:rPr>
        <w:t xml:space="preserve"> </w:t>
      </w:r>
      <w:r>
        <w:rPr>
          <w:i/>
        </w:rPr>
        <w:t>the</w:t>
      </w:r>
      <w:r>
        <w:rPr>
          <w:i/>
          <w:spacing w:val="10"/>
        </w:rPr>
        <w:t xml:space="preserve"> </w:t>
      </w:r>
      <w:r>
        <w:rPr>
          <w:i/>
        </w:rPr>
        <w:t>drosophila</w:t>
      </w:r>
      <w:r>
        <w:rPr>
          <w:i/>
          <w:spacing w:val="9"/>
        </w:rPr>
        <w:t xml:space="preserve"> </w:t>
      </w:r>
      <w:r>
        <w:rPr>
          <w:i/>
        </w:rPr>
        <w:t>of</w:t>
      </w:r>
      <w:r>
        <w:rPr>
          <w:i/>
          <w:spacing w:val="11"/>
        </w:rPr>
        <w:t xml:space="preserve"> </w:t>
      </w:r>
      <w:r>
        <w:rPr>
          <w:i/>
        </w:rPr>
        <w:t>artificial</w:t>
      </w:r>
      <w:r>
        <w:rPr>
          <w:i/>
          <w:spacing w:val="8"/>
        </w:rPr>
        <w:t xml:space="preserve"> </w:t>
      </w:r>
      <w:r>
        <w:rPr>
          <w:i/>
        </w:rPr>
        <w:t>intelligence?</w:t>
      </w:r>
      <w:r>
        <w:rPr>
          <w:i/>
          <w:spacing w:val="9"/>
        </w:rPr>
        <w:t xml:space="preserve"> </w:t>
      </w:r>
      <w:r>
        <w:rPr>
          <w:i/>
        </w:rPr>
        <w:t>A</w:t>
      </w:r>
      <w:r>
        <w:rPr>
          <w:i/>
          <w:spacing w:val="10"/>
        </w:rPr>
        <w:t xml:space="preserve"> </w:t>
      </w:r>
      <w:r>
        <w:rPr>
          <w:i/>
        </w:rPr>
        <w:t>social</w:t>
      </w:r>
      <w:r>
        <w:rPr>
          <w:i/>
          <w:spacing w:val="10"/>
        </w:rPr>
        <w:t xml:space="preserve"> </w:t>
      </w:r>
      <w:r>
        <w:rPr>
          <w:i/>
        </w:rPr>
        <w:t>history</w:t>
      </w:r>
      <w:r>
        <w:rPr>
          <w:i/>
          <w:spacing w:val="10"/>
        </w:rPr>
        <w:t xml:space="preserve"> </w:t>
      </w:r>
      <w:r>
        <w:rPr>
          <w:i/>
        </w:rPr>
        <w:t>of</w:t>
      </w:r>
      <w:r>
        <w:rPr>
          <w:i/>
          <w:spacing w:val="11"/>
        </w:rPr>
        <w:t xml:space="preserve"> </w:t>
      </w:r>
      <w:r>
        <w:rPr>
          <w:i/>
        </w:rPr>
        <w:t>an</w:t>
      </w:r>
      <w:r>
        <w:rPr>
          <w:i/>
          <w:spacing w:val="7"/>
        </w:rPr>
        <w:t xml:space="preserve"> </w:t>
      </w:r>
      <w:r>
        <w:rPr>
          <w:i/>
        </w:rPr>
        <w:t>algorithm.</w:t>
      </w:r>
    </w:p>
    <w:p w14:paraId="73B738A2" w14:textId="77777777" w:rsidR="00AC4D51" w:rsidRDefault="003653C0">
      <w:pPr>
        <w:pStyle w:val="BodyText"/>
        <w:spacing w:before="37"/>
        <w:ind w:left="666"/>
      </w:pPr>
      <w:r>
        <w:t>Social studies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science,</w:t>
      </w:r>
      <w:r>
        <w:rPr>
          <w:spacing w:val="-3"/>
        </w:rPr>
        <w:t xml:space="preserve"> </w:t>
      </w:r>
      <w:r>
        <w:t>2012.</w:t>
      </w:r>
      <w:r>
        <w:rPr>
          <w:spacing w:val="2"/>
        </w:rPr>
        <w:t xml:space="preserve"> </w:t>
      </w:r>
      <w:r>
        <w:rPr>
          <w:b/>
        </w:rPr>
        <w:t>42</w:t>
      </w:r>
      <w:r>
        <w:t>(1): p.</w:t>
      </w:r>
      <w:r>
        <w:rPr>
          <w:spacing w:val="-1"/>
        </w:rPr>
        <w:t xml:space="preserve"> </w:t>
      </w:r>
      <w:r>
        <w:t>5-30.</w:t>
      </w:r>
    </w:p>
    <w:p w14:paraId="5704A040" w14:textId="77777777" w:rsidR="00AC4D51" w:rsidRDefault="00AC4D51">
      <w:pPr>
        <w:pStyle w:val="BodyText"/>
        <w:spacing w:before="6"/>
        <w:rPr>
          <w:sz w:val="28"/>
        </w:rPr>
      </w:pPr>
    </w:p>
    <w:p w14:paraId="6784ABC3" w14:textId="77777777" w:rsidR="00AC4D51" w:rsidRDefault="003653C0">
      <w:pPr>
        <w:pStyle w:val="ListParagraph"/>
        <w:numPr>
          <w:ilvl w:val="0"/>
          <w:numId w:val="1"/>
        </w:numPr>
        <w:tabs>
          <w:tab w:val="left" w:pos="746"/>
        </w:tabs>
        <w:spacing w:line="276" w:lineRule="auto"/>
        <w:ind w:right="213" w:hanging="370"/>
        <w:jc w:val="both"/>
      </w:pPr>
      <w:r>
        <w:t xml:space="preserve">Tommy, L., M. </w:t>
      </w:r>
      <w:proofErr w:type="spellStart"/>
      <w:r>
        <w:t>Hardjianto</w:t>
      </w:r>
      <w:proofErr w:type="spellEnd"/>
      <w:r>
        <w:t xml:space="preserve">, and N. </w:t>
      </w:r>
      <w:proofErr w:type="spellStart"/>
      <w:r>
        <w:t>Agani</w:t>
      </w:r>
      <w:proofErr w:type="spellEnd"/>
      <w:r>
        <w:t xml:space="preserve">, </w:t>
      </w:r>
      <w:r>
        <w:rPr>
          <w:i/>
        </w:rPr>
        <w:t>The Analysis of Alpha Beta Pruning and MTD(f)</w:t>
      </w:r>
      <w:r>
        <w:rPr>
          <w:i/>
          <w:spacing w:val="1"/>
        </w:rPr>
        <w:t xml:space="preserve"> </w:t>
      </w:r>
      <w:r>
        <w:rPr>
          <w:i/>
        </w:rPr>
        <w:t>Algorithm</w:t>
      </w:r>
      <w:r>
        <w:rPr>
          <w:i/>
          <w:spacing w:val="-10"/>
        </w:rPr>
        <w:t xml:space="preserve"> </w:t>
      </w:r>
      <w:r>
        <w:rPr>
          <w:i/>
        </w:rPr>
        <w:t>to</w:t>
      </w:r>
      <w:r>
        <w:rPr>
          <w:i/>
          <w:spacing w:val="-5"/>
        </w:rPr>
        <w:t xml:space="preserve"> </w:t>
      </w:r>
      <w:r>
        <w:rPr>
          <w:i/>
        </w:rPr>
        <w:t>Determine</w:t>
      </w:r>
      <w:r>
        <w:rPr>
          <w:i/>
          <w:spacing w:val="-8"/>
        </w:rPr>
        <w:t xml:space="preserve"> </w:t>
      </w:r>
      <w:r>
        <w:rPr>
          <w:i/>
        </w:rPr>
        <w:t>the</w:t>
      </w:r>
      <w:r>
        <w:rPr>
          <w:i/>
          <w:spacing w:val="-7"/>
        </w:rPr>
        <w:t xml:space="preserve"> </w:t>
      </w:r>
      <w:r>
        <w:rPr>
          <w:i/>
        </w:rPr>
        <w:t>Best</w:t>
      </w:r>
      <w:r>
        <w:rPr>
          <w:i/>
          <w:spacing w:val="-5"/>
        </w:rPr>
        <w:t xml:space="preserve"> </w:t>
      </w:r>
      <w:r>
        <w:rPr>
          <w:i/>
        </w:rPr>
        <w:t>Algorithm</w:t>
      </w:r>
      <w:r>
        <w:rPr>
          <w:i/>
          <w:spacing w:val="-7"/>
        </w:rPr>
        <w:t xml:space="preserve"> </w:t>
      </w:r>
      <w:r>
        <w:rPr>
          <w:i/>
        </w:rPr>
        <w:t>to</w:t>
      </w:r>
      <w:r>
        <w:rPr>
          <w:i/>
          <w:spacing w:val="-5"/>
        </w:rPr>
        <w:t xml:space="preserve"> </w:t>
      </w:r>
      <w:r>
        <w:rPr>
          <w:i/>
        </w:rPr>
        <w:t>be</w:t>
      </w:r>
      <w:r>
        <w:rPr>
          <w:i/>
          <w:spacing w:val="-8"/>
        </w:rPr>
        <w:t xml:space="preserve"> </w:t>
      </w:r>
      <w:r>
        <w:rPr>
          <w:i/>
        </w:rPr>
        <w:t>Implemented</w:t>
      </w:r>
      <w:r>
        <w:rPr>
          <w:i/>
          <w:spacing w:val="-7"/>
        </w:rPr>
        <w:t xml:space="preserve"> </w:t>
      </w:r>
      <w:r>
        <w:rPr>
          <w:i/>
        </w:rPr>
        <w:t>at</w:t>
      </w:r>
      <w:r>
        <w:rPr>
          <w:i/>
          <w:spacing w:val="-5"/>
        </w:rPr>
        <w:t xml:space="preserve"> </w:t>
      </w:r>
      <w:r>
        <w:rPr>
          <w:i/>
        </w:rPr>
        <w:t>Connect</w:t>
      </w:r>
      <w:r>
        <w:rPr>
          <w:i/>
          <w:spacing w:val="-4"/>
        </w:rPr>
        <w:t xml:space="preserve"> </w:t>
      </w:r>
      <w:r>
        <w:rPr>
          <w:i/>
        </w:rPr>
        <w:t>Four</w:t>
      </w:r>
      <w:r>
        <w:rPr>
          <w:i/>
          <w:spacing w:val="-5"/>
        </w:rPr>
        <w:t xml:space="preserve"> </w:t>
      </w:r>
      <w:r>
        <w:rPr>
          <w:i/>
        </w:rPr>
        <w:t>Prototype</w:t>
      </w:r>
      <w:r>
        <w:t>.</w:t>
      </w:r>
      <w:r>
        <w:rPr>
          <w:spacing w:val="-8"/>
        </w:rPr>
        <w:t xml:space="preserve"> </w:t>
      </w:r>
      <w:r>
        <w:t>2017.</w:t>
      </w:r>
      <w:r>
        <w:rPr>
          <w:spacing w:val="-53"/>
        </w:rPr>
        <w:t xml:space="preserve"> </w:t>
      </w:r>
      <w:r>
        <w:t>p. 12044.</w:t>
      </w:r>
    </w:p>
    <w:p w14:paraId="67BE42FC" w14:textId="77777777" w:rsidR="00AC4D51" w:rsidRDefault="00AC4D51">
      <w:pPr>
        <w:pStyle w:val="BodyText"/>
        <w:spacing w:before="4"/>
        <w:rPr>
          <w:sz w:val="25"/>
        </w:rPr>
      </w:pPr>
    </w:p>
    <w:p w14:paraId="091CB403" w14:textId="77777777" w:rsidR="00AC4D51" w:rsidRDefault="003653C0">
      <w:pPr>
        <w:pStyle w:val="BodyText"/>
        <w:ind w:left="242"/>
      </w:pPr>
      <w:r>
        <w:rPr>
          <w:u w:val="single"/>
        </w:rPr>
        <w:t>Paper</w:t>
      </w:r>
      <w:r>
        <w:rPr>
          <w:spacing w:val="-3"/>
          <w:u w:val="single"/>
        </w:rPr>
        <w:t xml:space="preserve"> </w:t>
      </w:r>
      <w:r>
        <w:rPr>
          <w:u w:val="single"/>
        </w:rPr>
        <w:t>available</w:t>
      </w:r>
      <w:r>
        <w:rPr>
          <w:spacing w:val="-1"/>
          <w:u w:val="single"/>
        </w:rPr>
        <w:t xml:space="preserve"> </w:t>
      </w:r>
      <w:r>
        <w:rPr>
          <w:u w:val="single"/>
        </w:rPr>
        <w:t>on</w:t>
      </w:r>
      <w:r>
        <w:rPr>
          <w:spacing w:val="-1"/>
          <w:u w:val="single"/>
        </w:rPr>
        <w:t xml:space="preserve"> </w:t>
      </w:r>
      <w:r>
        <w:rPr>
          <w:u w:val="single"/>
        </w:rPr>
        <w:t>request:</w:t>
      </w:r>
    </w:p>
    <w:p w14:paraId="2D32913C" w14:textId="77777777" w:rsidR="00AC4D51" w:rsidRDefault="00AC4D51">
      <w:pPr>
        <w:pStyle w:val="BodyText"/>
        <w:spacing w:before="9"/>
        <w:rPr>
          <w:sz w:val="20"/>
        </w:rPr>
      </w:pPr>
    </w:p>
    <w:p w14:paraId="07FA82D7" w14:textId="77777777" w:rsidR="00AC4D51" w:rsidRDefault="003653C0">
      <w:pPr>
        <w:pStyle w:val="ListParagraph"/>
        <w:numPr>
          <w:ilvl w:val="0"/>
          <w:numId w:val="1"/>
        </w:numPr>
        <w:tabs>
          <w:tab w:val="left" w:pos="667"/>
        </w:tabs>
        <w:spacing w:before="91"/>
      </w:pPr>
      <w:proofErr w:type="spellStart"/>
      <w:r>
        <w:t>Zhuoran</w:t>
      </w:r>
      <w:proofErr w:type="spellEnd"/>
      <w:r>
        <w:rPr>
          <w:spacing w:val="-1"/>
        </w:rPr>
        <w:t xml:space="preserve"> </w:t>
      </w:r>
      <w:r>
        <w:t>Yang,</w:t>
      </w:r>
      <w:r>
        <w:rPr>
          <w:spacing w:val="-1"/>
        </w:rPr>
        <w:t xml:space="preserve"> </w:t>
      </w:r>
      <w:r>
        <w:rPr>
          <w:i/>
        </w:rPr>
        <w:t>A</w:t>
      </w:r>
      <w:r>
        <w:rPr>
          <w:i/>
          <w:spacing w:val="-4"/>
        </w:rPr>
        <w:t xml:space="preserve"> </w:t>
      </w:r>
      <w:r>
        <w:rPr>
          <w:i/>
        </w:rPr>
        <w:t>study of game search</w:t>
      </w:r>
      <w:r>
        <w:rPr>
          <w:i/>
          <w:spacing w:val="-4"/>
        </w:rPr>
        <w:t xml:space="preserve"> </w:t>
      </w:r>
      <w:r>
        <w:rPr>
          <w:i/>
        </w:rPr>
        <w:t>algorithms in</w:t>
      </w:r>
      <w:r>
        <w:rPr>
          <w:i/>
          <w:spacing w:val="-1"/>
        </w:rPr>
        <w:t xml:space="preserve"> </w:t>
      </w:r>
      <w:r>
        <w:rPr>
          <w:i/>
        </w:rPr>
        <w:t>Chinese chess</w:t>
      </w:r>
      <w:r>
        <w:t>,</w:t>
      </w:r>
      <w:r>
        <w:rPr>
          <w:spacing w:val="-4"/>
        </w:rPr>
        <w:t xml:space="preserve"> </w:t>
      </w:r>
      <w:r>
        <w:t>2020.</w:t>
      </w:r>
    </w:p>
    <w:p w14:paraId="307A35FE" w14:textId="6CBB9D93" w:rsidR="00AC4D51" w:rsidRDefault="003653C0">
      <w:pPr>
        <w:pStyle w:val="ListParagraph"/>
        <w:numPr>
          <w:ilvl w:val="0"/>
          <w:numId w:val="1"/>
        </w:numPr>
        <w:tabs>
          <w:tab w:val="left" w:pos="634"/>
        </w:tabs>
        <w:spacing w:before="158"/>
        <w:ind w:left="633" w:hanging="424"/>
        <w:rPr>
          <w:ins w:id="91" w:author="viki raj" w:date="2021-06-04T04:34:00Z"/>
        </w:rPr>
      </w:pPr>
      <w:proofErr w:type="spellStart"/>
      <w:r>
        <w:t>Zichen</w:t>
      </w:r>
      <w:proofErr w:type="spellEnd"/>
      <w:r>
        <w:rPr>
          <w:spacing w:val="-1"/>
        </w:rPr>
        <w:t xml:space="preserve"> </w:t>
      </w:r>
      <w:r>
        <w:t>Hao,</w:t>
      </w:r>
      <w:r>
        <w:rPr>
          <w:spacing w:val="-4"/>
        </w:rPr>
        <w:t xml:space="preserve"> </w:t>
      </w:r>
      <w:proofErr w:type="gramStart"/>
      <w:r>
        <w:rPr>
          <w:i/>
        </w:rPr>
        <w:t>The</w:t>
      </w:r>
      <w:proofErr w:type="gramEnd"/>
      <w:r>
        <w:rPr>
          <w:i/>
        </w:rPr>
        <w:t xml:space="preserve"> study</w:t>
      </w:r>
      <w:r>
        <w:rPr>
          <w:i/>
          <w:spacing w:val="-1"/>
        </w:rPr>
        <w:t xml:space="preserve"> </w:t>
      </w:r>
      <w:r>
        <w:rPr>
          <w:i/>
        </w:rPr>
        <w:t>of</w:t>
      </w:r>
      <w:r>
        <w:rPr>
          <w:i/>
          <w:spacing w:val="-2"/>
        </w:rPr>
        <w:t xml:space="preserve"> </w:t>
      </w:r>
      <w:r>
        <w:rPr>
          <w:i/>
        </w:rPr>
        <w:t>finding</w:t>
      </w:r>
      <w:r>
        <w:rPr>
          <w:i/>
          <w:spacing w:val="-4"/>
        </w:rPr>
        <w:t xml:space="preserve"> </w:t>
      </w:r>
      <w:r>
        <w:rPr>
          <w:i/>
        </w:rPr>
        <w:t>an applicable</w:t>
      </w:r>
      <w:r>
        <w:rPr>
          <w:i/>
          <w:spacing w:val="-1"/>
        </w:rPr>
        <w:t xml:space="preserve"> </w:t>
      </w:r>
      <w:r>
        <w:rPr>
          <w:i/>
        </w:rPr>
        <w:t>AI algorithm</w:t>
      </w:r>
      <w:r>
        <w:rPr>
          <w:i/>
          <w:spacing w:val="-5"/>
        </w:rPr>
        <w:t xml:space="preserve"> </w:t>
      </w:r>
      <w:r>
        <w:rPr>
          <w:i/>
        </w:rPr>
        <w:t>for Chinese</w:t>
      </w:r>
      <w:r>
        <w:rPr>
          <w:i/>
          <w:spacing w:val="-1"/>
        </w:rPr>
        <w:t xml:space="preserve"> </w:t>
      </w:r>
      <w:r>
        <w:rPr>
          <w:i/>
        </w:rPr>
        <w:t>chess</w:t>
      </w:r>
      <w:r>
        <w:t>, 2020.</w:t>
      </w:r>
    </w:p>
    <w:p w14:paraId="7499042A" w14:textId="105FF7F7" w:rsidR="00174177" w:rsidRDefault="00174177" w:rsidP="00174177">
      <w:pPr>
        <w:tabs>
          <w:tab w:val="left" w:pos="634"/>
        </w:tabs>
        <w:spacing w:before="158"/>
        <w:ind w:left="209"/>
        <w:rPr>
          <w:ins w:id="92" w:author="viki raj" w:date="2021-06-04T04:34:00Z"/>
        </w:rPr>
      </w:pPr>
    </w:p>
    <w:p w14:paraId="4CB88AC8" w14:textId="3215ACE8" w:rsidR="00174177" w:rsidRDefault="00074ABF" w:rsidP="00174177">
      <w:pPr>
        <w:tabs>
          <w:tab w:val="left" w:pos="634"/>
        </w:tabs>
        <w:spacing w:before="158"/>
        <w:ind w:left="209"/>
        <w:rPr>
          <w:ins w:id="93" w:author="viki raj" w:date="2021-06-04T04:34:00Z"/>
        </w:rPr>
      </w:pPr>
      <w:ins w:id="94" w:author="viki raj" w:date="2021-06-04T04:34:00Z">
        <w:r>
          <w:t>REFER</w:t>
        </w:r>
      </w:ins>
    </w:p>
    <w:p w14:paraId="57709B12" w14:textId="7FE7D32B" w:rsidR="00BB0BCC" w:rsidRDefault="00BB0BCC" w:rsidP="00174177">
      <w:pPr>
        <w:tabs>
          <w:tab w:val="left" w:pos="634"/>
        </w:tabs>
        <w:spacing w:before="158"/>
        <w:ind w:left="209"/>
        <w:rPr>
          <w:ins w:id="95" w:author="viki raj" w:date="2021-06-04T04:43:00Z"/>
        </w:rPr>
      </w:pPr>
      <w:r>
        <w:fldChar w:fldCharType="begin"/>
      </w:r>
      <w:r>
        <w:instrText xml:space="preserve"> ADDIN EN.CITE &lt;EndNote&gt;&lt;Cite&gt;&lt;Author&gt;Draskovic&lt;/Author&gt;&lt;Year&gt;2018&lt;/Year&gt;&lt;RecNum&gt;27&lt;/RecNum&gt;&lt;DisplayText&gt;[1]&lt;/DisplayText&gt;&lt;record&gt;&lt;rec-number&gt;27&lt;/rec-number&gt;&lt;foreign-keys&gt;&lt;key app="EN" db-id="saxted9pdpxs5gea2vo55xegfezvpdwvxr92" timestamp="1622028480"&gt;27&lt;/key&gt;&lt;/foreign-keys&gt;&lt;ref-type name="Journal Article"&gt;17&lt;/ref-type&gt;&lt;contributors&gt;&lt;authors&gt;&lt;author&gt;Draskovic, Drazen&lt;/author&gt;&lt;author&gt;Cvetanovic, Milos&lt;/author&gt;&lt;author&gt;Nikolic, Bosko&lt;/author&gt;&lt;/authors&gt;&lt;/contributors&gt;&lt;titles&gt;&lt;title&gt;SAIL—Software system for learning AI algorithms&lt;/title&gt;&lt;secondary-title&gt;Computer applications in engineering education&lt;/secondary-title&gt;&lt;/titles&gt;&lt;periodical&gt;&lt;full-title&gt;Computer applications in engineering education&lt;/full-title&gt;&lt;/periodical&gt;&lt;pages&gt;1195-1216&lt;/pages&gt;&lt;volume&gt;26&lt;/volume&gt;&lt;number&gt;5&lt;/number&gt;&lt;keywords&gt;&lt;keyword&gt;knowledge representation and reasoning&lt;/keyword&gt;&lt;keyword&gt;gamification in education&lt;/keyword&gt;&lt;keyword&gt;intelligent systems&lt;/keyword&gt;&lt;keyword&gt;search algorithms&lt;/keyword&gt;&lt;keyword&gt;mobile learning&lt;/keyword&gt;&lt;keyword&gt;Electrical engineering&lt;/keyword&gt;&lt;keyword&gt;Computer programming&lt;/keyword&gt;&lt;keyword&gt;Engineering schools&lt;/keyword&gt;&lt;keyword&gt;Natural language interfaces&lt;/keyword&gt;&lt;keyword&gt;Mobile applications&lt;/keyword&gt;&lt;keyword&gt;College teachers&lt;/keyword&gt;&lt;keyword&gt;Data mining&lt;/keyword&gt;&lt;keyword&gt;Mobile devices&lt;/keyword&gt;&lt;keyword&gt;Algorithms&lt;/keyword&gt;&lt;keyword&gt;Language processing&lt;/keyword&gt;&lt;keyword&gt;Machine learning&lt;/keyword&gt;&lt;keyword&gt;Computational linguistics&lt;/keyword&gt;&lt;keyword&gt;Artificial intelligence&lt;/keyword&gt;&lt;/keywords&gt;&lt;dates&gt;&lt;year&gt;2018&lt;/year&gt;&lt;/dates&gt;&lt;publisher&gt;Wiley Subscription Services, Inc&lt;/publisher&gt;&lt;isbn&gt;1061-3773&lt;/isbn&gt;&lt;urls&gt;&lt;/urls&gt;&lt;electronic-resource-num&gt;10.1002/cae.21988&lt;/electronic-resource-num&gt;&lt;/record&gt;&lt;/Cite&gt;&lt;/EndNote&gt;</w:instrText>
      </w:r>
      <w:r>
        <w:fldChar w:fldCharType="separate"/>
      </w:r>
      <w:r>
        <w:rPr>
          <w:noProof/>
        </w:rPr>
        <w:t>[1]</w:t>
      </w:r>
      <w:r>
        <w:fldChar w:fldCharType="end"/>
      </w:r>
      <w:ins w:id="96" w:author="viki raj" w:date="2021-06-04T05:02:00Z">
        <w:r w:rsidR="00F94B72">
          <w:t xml:space="preserve">  </w:t>
        </w:r>
        <w:r w:rsidR="00F94B72" w:rsidRPr="00F94B72">
          <w:t>[</w:t>
        </w:r>
        <w:proofErr w:type="spellStart"/>
        <w:proofErr w:type="gramStart"/>
        <w:r w:rsidR="00F94B72" w:rsidRPr="00F94B72">
          <w:t>cae.aialgo</w:t>
        </w:r>
        <w:proofErr w:type="spellEnd"/>
        <w:proofErr w:type="gramEnd"/>
        <w:r w:rsidR="00F94B72" w:rsidRPr="00F94B72">
          <w:t>]</w:t>
        </w:r>
      </w:ins>
    </w:p>
    <w:p w14:paraId="01B1E3F3" w14:textId="330BED28" w:rsidR="00C2116F" w:rsidRDefault="00C2116F" w:rsidP="00174177">
      <w:pPr>
        <w:tabs>
          <w:tab w:val="left" w:pos="634"/>
        </w:tabs>
        <w:spacing w:before="158"/>
        <w:ind w:left="209"/>
        <w:rPr>
          <w:ins w:id="97" w:author="viki raj" w:date="2021-06-04T04:43:00Z"/>
        </w:rPr>
      </w:pPr>
      <w:r>
        <w:fldChar w:fldCharType="begin"/>
      </w:r>
      <w:r>
        <w:instrText xml:space="preserve"> ADDIN EN.CITE &lt;EndNote&gt;&lt;Cite&gt;&lt;Author&gt;Tzung-Pei&lt;/Author&gt;&lt;Year&gt;1998&lt;/Year&gt;&lt;RecNum&gt;41&lt;/RecNum&gt;&lt;DisplayText&gt;[2]&lt;/DisplayText&gt;&lt;record&gt;&lt;rec-number&gt;41&lt;/rec-number&gt;&lt;foreign-keys&gt;&lt;key app="EN" db-id="saxted9pdpxs5gea2vo55xegfezvpdwvxr92" timestamp="1622029868"&gt;41&lt;/key&gt;&lt;/foreign-keys&gt;&lt;ref-type name="Generic"&gt;13&lt;/ref-type&gt;&lt;contributors&gt;&lt;authors&gt;&lt;author&gt;Tzung-Pei, Hong&lt;/author&gt;&lt;author&gt;Ke-Yuan, Huang&lt;/author&gt;&lt;author&gt;Wen-Yang, Lin&lt;/author&gt;&lt;/authors&gt;&lt;/contributors&gt;&lt;titles&gt;&lt;title&gt;A genetic minimax game-playing strategy&lt;/title&gt;&lt;/titles&gt;&lt;pages&gt;690-694&lt;/pages&gt;&lt;keywords&gt;&lt;keyword&gt;Machine learning algorithms&lt;/keyword&gt;&lt;keyword&gt;Genetic mutations&lt;/keyword&gt;&lt;keyword&gt;Humans&lt;/keyword&gt;&lt;keyword&gt;Machine learning&lt;/keyword&gt;&lt;keyword&gt;Minimax techniques&lt;/keyword&gt;&lt;keyword&gt;Hardware&lt;/keyword&gt;&lt;keyword&gt;Information management&lt;/keyword&gt;&lt;keyword&gt;Artificial intelligence&lt;/keyword&gt;&lt;keyword&gt;Biological cells&lt;/keyword&gt;&lt;keyword&gt;Genetic algorithms&lt;/keyword&gt;&lt;/keywords&gt;&lt;dates&gt;&lt;year&gt;1998&lt;/year&gt;&lt;/dates&gt;&lt;publisher&gt;IEEE&lt;/publisher&gt;&lt;isbn&gt;9780780348691&lt;/isbn&gt;&lt;urls&gt;&lt;/urls&gt;&lt;electronic-resource-num&gt;10.1109/ICEC.1998.700123&lt;/electronic-resource-num&gt;&lt;/record&gt;&lt;/Cite&gt;&lt;/EndNote&gt;</w:instrText>
      </w:r>
      <w:r>
        <w:fldChar w:fldCharType="separate"/>
      </w:r>
      <w:r>
        <w:rPr>
          <w:noProof/>
        </w:rPr>
        <w:t>[2]</w:t>
      </w:r>
      <w:r>
        <w:fldChar w:fldCharType="end"/>
      </w:r>
      <w:ins w:id="98" w:author="viki raj" w:date="2021-06-04T05:02:00Z">
        <w:r w:rsidR="00F94B72">
          <w:t xml:space="preserve">  </w:t>
        </w:r>
        <w:r w:rsidR="00F94B72" w:rsidRPr="00F94B72">
          <w:t>[07.min]</w:t>
        </w:r>
      </w:ins>
    </w:p>
    <w:p w14:paraId="1513D2A5" w14:textId="66FFC7B4" w:rsidR="00C2116F" w:rsidRDefault="00591AB7" w:rsidP="00174177">
      <w:pPr>
        <w:tabs>
          <w:tab w:val="left" w:pos="634"/>
        </w:tabs>
        <w:spacing w:before="158"/>
        <w:ind w:left="209"/>
        <w:rPr>
          <w:ins w:id="99" w:author="viki raj" w:date="2021-06-04T04:48:00Z"/>
        </w:rPr>
      </w:pPr>
      <w:r>
        <w:fldChar w:fldCharType="begin"/>
      </w:r>
      <w:r>
        <w:instrText xml:space="preserve"> ADDIN EN.CITE &lt;EndNote&gt;&lt;Cite&gt;&lt;Author&gt;Venkateswara Reddy&lt;/Author&gt;&lt;Year&gt;2021&lt;/Year&gt;&lt;RecNum&gt;21&lt;/RecNum&gt;&lt;DisplayText&gt;[3]&lt;/DisplayText&gt;&lt;record&gt;&lt;rec-number&gt;21&lt;/rec-number&gt;&lt;foreign-keys&gt;&lt;key app="EN" db-id="saxted9pdpxs5gea2vo55xegfezvpdwvxr92" timestamp="1622028152"&gt;21&lt;/key&gt;&lt;/foreign-keys&gt;&lt;ref-type name="Journal Article"&gt;17&lt;/ref-type&gt;&lt;contributors&gt;&lt;authors&gt;&lt;author&gt;Venkateswara Reddy, L.&lt;/author&gt;&lt;author&gt;Saravana Kumar, S.&lt;/author&gt;&lt;author&gt;Sugumaran, S.&lt;/author&gt;&lt;author&gt;Lavanya, K.&lt;/author&gt;&lt;/authors&gt;&lt;/contributors&gt;&lt;titles&gt;&lt;title&gt;Design and development of artificial intelligence (AI) based board game (Gobang) using android&lt;/title&gt;&lt;secondary-title&gt;Materials today : proceedings&lt;/secondary-title&gt;&lt;/titles&gt;&lt;periodical&gt;&lt;full-title&gt;Materials today : proceedings&lt;/full-title&gt;&lt;/periodical&gt;&lt;dates&gt;&lt;year&gt;2021&lt;/year&gt;&lt;/dates&gt;&lt;isbn&gt;2214-7853&lt;/isbn&gt;&lt;urls&gt;&lt;/urls&gt;&lt;electronic-resource-num&gt;10.1016/j.matpr.2020.12.1144&lt;/electronic-resource-num&gt;&lt;/record&gt;&lt;/Cite&gt;&lt;/EndNote&gt;</w:instrText>
      </w:r>
      <w:r>
        <w:fldChar w:fldCharType="separate"/>
      </w:r>
      <w:r>
        <w:rPr>
          <w:noProof/>
        </w:rPr>
        <w:t>[3]</w:t>
      </w:r>
      <w:r>
        <w:fldChar w:fldCharType="end"/>
      </w:r>
      <w:ins w:id="100" w:author="viki raj" w:date="2021-06-04T05:02:00Z">
        <w:r w:rsidR="00411E7A">
          <w:t xml:space="preserve">  </w:t>
        </w:r>
        <w:r w:rsidR="00411E7A" w:rsidRPr="00411E7A">
          <w:t>[s2.ai.bg]</w:t>
        </w:r>
      </w:ins>
    </w:p>
    <w:p w14:paraId="684B9CAF" w14:textId="2C03FB8B" w:rsidR="00587BC1" w:rsidRDefault="001C125D" w:rsidP="00174177">
      <w:pPr>
        <w:tabs>
          <w:tab w:val="left" w:pos="634"/>
        </w:tabs>
        <w:spacing w:before="158"/>
        <w:ind w:left="209"/>
      </w:pPr>
      <w:r>
        <w:fldChar w:fldCharType="begin"/>
      </w:r>
      <w:r>
        <w:instrText xml:space="preserve"> ADDIN EN.CITE &lt;EndNote&gt;&lt;Cite&gt;&lt;Author&gt;Halim&lt;/Author&gt;&lt;Year&gt;2014&lt;/Year&gt;&lt;RecNum&gt;46&lt;/RecNum&gt;&lt;DisplayText&gt;[4]&lt;/DisplayText&gt;&lt;record&gt;&lt;rec-number&gt;46&lt;/rec-number&gt;&lt;foreign-keys&gt;&lt;key app="EN" db-id="saxted9pdpxs5gea2vo55xegfezvpdwvxr92" timestamp="1622273552"&gt;46&lt;/key&gt;&lt;/foreign-keys&gt;&lt;ref-type name="Journal Article"&gt;17&lt;/ref-type&gt;&lt;contributors&gt;&lt;authors&gt;&lt;author&gt;Halim, Zahid&lt;/author&gt;&lt;/authors&gt;&lt;/contributors&gt;&lt;titles&gt;&lt;title&gt;Evolutionary Search in the Space of Rules for Creation of New Two-Player Board Games&lt;/title&gt;&lt;/titles&gt;&lt;dates&gt;&lt;year&gt;2014&lt;/year&gt;&lt;/dates&gt;&lt;urls&gt;&lt;/urls&gt;&lt;electronic-resource-num&gt;10.1142/S0218213013500280&lt;/electronic-resource-num&gt;&lt;/record&gt;&lt;/Cite&gt;&lt;/EndNote&gt;</w:instrText>
      </w:r>
      <w:r>
        <w:fldChar w:fldCharType="separate"/>
      </w:r>
      <w:r>
        <w:rPr>
          <w:noProof/>
        </w:rPr>
        <w:t>[4]</w:t>
      </w:r>
      <w:r>
        <w:fldChar w:fldCharType="end"/>
      </w:r>
      <w:ins w:id="101" w:author="viki raj" w:date="2021-06-04T05:02:00Z">
        <w:r w:rsidR="00411E7A">
          <w:t xml:space="preserve">  </w:t>
        </w:r>
      </w:ins>
      <w:ins w:id="102" w:author="viki raj" w:date="2021-06-04T05:03:00Z">
        <w:r w:rsidR="00A30623" w:rsidRPr="00A30623">
          <w:t>[</w:t>
        </w:r>
        <w:proofErr w:type="gramStart"/>
        <w:r w:rsidR="00A30623" w:rsidRPr="00A30623">
          <w:t>14.ai.AL</w:t>
        </w:r>
        <w:proofErr w:type="gramEnd"/>
        <w:r w:rsidR="00A30623" w:rsidRPr="00A30623">
          <w:t>]</w:t>
        </w:r>
      </w:ins>
    </w:p>
    <w:p w14:paraId="2D50AAB0" w14:textId="5376172E" w:rsidR="00BB0BCC" w:rsidRDefault="000350D0" w:rsidP="00174177">
      <w:pPr>
        <w:tabs>
          <w:tab w:val="left" w:pos="634"/>
        </w:tabs>
        <w:spacing w:before="158"/>
        <w:ind w:left="209"/>
        <w:rPr>
          <w:ins w:id="103" w:author="viki raj" w:date="2021-06-04T04:52:00Z"/>
        </w:rPr>
      </w:pPr>
      <w:r>
        <w:fldChar w:fldCharType="begin"/>
      </w:r>
      <w:r>
        <w:instrText xml:space="preserve"> ADDIN EN.CITE &lt;EndNote&gt;&lt;Cite&gt;&lt;Author&gt;Edelkamp&lt;/Author&gt;&lt;Year&gt;2011&lt;/Year&gt;&lt;RecNum&gt;33&lt;/RecNum&gt;&lt;DisplayText&gt;[5]&lt;/DisplayText&gt;&lt;record&gt;&lt;rec-number&gt;33&lt;/rec-number&gt;&lt;foreign-keys&gt;&lt;key app="EN" db-id="saxted9pdpxs5gea2vo55xegfezvpdwvxr92" timestamp="1622028836"&gt;33&lt;/key&gt;&lt;/foreign-keys&gt;&lt;ref-type name="Book"&gt;6&lt;/ref-type&gt;&lt;contributors&gt;&lt;authors&gt;&lt;author&gt;Edelkamp, Stefan&lt;/author&gt;&lt;author&gt;Schroedl, Stefan&lt;/author&gt;&lt;/authors&gt;&lt;/contributors&gt;&lt;titles&gt;&lt;title&gt;Heuristic Search : Theory and Applications&lt;/title&gt;&lt;/titles&gt;&lt;keywords&gt;&lt;keyword&gt;Heuristic algorithms&lt;/keyword&gt;&lt;keyword&gt;Electronic books&lt;/keyword&gt;&lt;/keywords&gt;&lt;dates&gt;&lt;year&gt;2011&lt;/year&gt;&lt;/dates&gt;&lt;pub-location&gt;San Francisco&lt;/pub-location&gt;&lt;publisher&gt;Elsevier Science &amp;amp; Technology&lt;/publisher&gt;&lt;isbn&gt;9780080919737&lt;/isbn&gt;&lt;urls&gt;&lt;/urls&gt;&lt;/record&gt;&lt;/Cite&gt;&lt;/EndNote&gt;</w:instrText>
      </w:r>
      <w:r>
        <w:fldChar w:fldCharType="separate"/>
      </w:r>
      <w:r>
        <w:rPr>
          <w:noProof/>
        </w:rPr>
        <w:t>[5]</w:t>
      </w:r>
      <w:r>
        <w:fldChar w:fldCharType="end"/>
      </w:r>
      <w:ins w:id="104" w:author="viki raj" w:date="2021-06-04T05:03:00Z">
        <w:r w:rsidR="00A30623">
          <w:t xml:space="preserve">  </w:t>
        </w:r>
        <w:r w:rsidR="00A30623" w:rsidRPr="00A30623">
          <w:t>[ch2.hs]</w:t>
        </w:r>
        <w:r w:rsidR="00A30623">
          <w:t xml:space="preserve"> </w:t>
        </w:r>
      </w:ins>
      <w:proofErr w:type="spellStart"/>
      <w:ins w:id="105" w:author="viki raj" w:date="2021-06-04T05:19:00Z">
        <w:r w:rsidR="00161FD5">
          <w:t>jjj</w:t>
        </w:r>
      </w:ins>
      <w:proofErr w:type="spellEnd"/>
    </w:p>
    <w:p w14:paraId="5472E0A9" w14:textId="0CBD8EC4" w:rsidR="00842A09" w:rsidRDefault="00842A09" w:rsidP="00174177">
      <w:pPr>
        <w:tabs>
          <w:tab w:val="left" w:pos="634"/>
        </w:tabs>
        <w:spacing w:before="158"/>
        <w:ind w:left="209"/>
        <w:rPr>
          <w:ins w:id="106" w:author="viki raj" w:date="2021-06-04T04:53:00Z"/>
        </w:rPr>
      </w:pPr>
      <w:r>
        <w:fldChar w:fldCharType="begin"/>
      </w:r>
      <w:r>
        <w:instrText xml:space="preserve"> ADDIN EN.CITE &lt;EndNote&gt;&lt;Cite&gt;&lt;Author&gt;Aljazzar&lt;/Author&gt;&lt;Year&gt;2011&lt;/Year&gt;&lt;RecNum&gt;31&lt;/RecNum&gt;&lt;DisplayText&gt;[6]&lt;/DisplayText&gt;&lt;record&gt;&lt;rec-number&gt;31&lt;/rec-number&gt;&lt;foreign-keys&gt;&lt;key app="EN" db-id="saxted9pdpxs5gea2vo55xegfezvpdwvxr92" timestamp="1622028800"&gt;31&lt;/key&gt;&lt;/foreign-keys&gt;&lt;ref-type name="Journal Article"&gt;17&lt;/ref-type&gt;&lt;contributors&gt;&lt;authors&gt;&lt;author&gt;Aljazzar, Husain&lt;/author&gt;&lt;author&gt;Leue, Stefan&lt;/author&gt;&lt;/authors&gt;&lt;/contributors&gt;&lt;titles&gt;&lt;title&gt;K ⁎: A heuristic search algorithm for finding the k shortest paths&lt;/title&gt;&lt;secondary-title&gt;Artificial intelligence&lt;/secondary-title&gt;&lt;/titles&gt;&lt;periodical&gt;&lt;full-title&gt;Artificial intelligence&lt;/full-title&gt;&lt;/periodical&gt;&lt;pages&gt;2129-2154&lt;/pages&gt;&lt;volume&gt;175&lt;/volume&gt;&lt;number&gt;18&lt;/number&gt;&lt;keywords&gt;&lt;keyword&gt;K&lt;/keyword&gt;&lt;keyword&gt;Heuristic search&lt;/keyword&gt;&lt;keyword&gt;k-Shortest-paths problem&lt;/keyword&gt;&lt;keyword&gt;On-the-fly search&lt;/keyword&gt;&lt;keyword&gt;Applied sciences&lt;/keyword&gt;&lt;keyword&gt;Software&lt;/keyword&gt;&lt;keyword&gt;Computer systems performance. Reliability&lt;/keyword&gt;&lt;keyword&gt;Exact sciences and technology&lt;/keyword&gt;&lt;keyword&gt;Computer science&lt;/keyword&gt;&lt;keyword&gt;control theory&lt;/keyword&gt;&lt;keyword&gt;systems&lt;/keyword&gt;&lt;/keywords&gt;&lt;dates&gt;&lt;year&gt;2011&lt;/year&gt;&lt;/dates&gt;&lt;pub-location&gt;Oxford&lt;/pub-location&gt;&lt;publisher&gt;Elsevier B.V&lt;/publisher&gt;&lt;isbn&gt;0004-3702&lt;/isbn&gt;&lt;urls&gt;&lt;/urls&gt;&lt;electronic-resource-num&gt;10.1016/j.artint.2011.07.003&lt;/electronic-resource-num&gt;&lt;/record&gt;&lt;/Cite&gt;&lt;/EndNote&gt;</w:instrText>
      </w:r>
      <w:r>
        <w:fldChar w:fldCharType="separate"/>
      </w:r>
      <w:r>
        <w:rPr>
          <w:noProof/>
        </w:rPr>
        <w:t>[6]</w:t>
      </w:r>
      <w:r>
        <w:fldChar w:fldCharType="end"/>
      </w:r>
      <w:ins w:id="107" w:author="viki raj" w:date="2021-06-04T05:04:00Z">
        <w:r w:rsidR="008F7D40">
          <w:t xml:space="preserve">  </w:t>
        </w:r>
        <w:r w:rsidR="008F7D40" w:rsidRPr="008F7D40">
          <w:t>[</w:t>
        </w:r>
        <w:proofErr w:type="spellStart"/>
        <w:r w:rsidR="008F7D40" w:rsidRPr="008F7D40">
          <w:t>did.min</w:t>
        </w:r>
      </w:ins>
      <w:proofErr w:type="spellEnd"/>
    </w:p>
    <w:p w14:paraId="6EE500A6" w14:textId="6C559289" w:rsidR="0099090D" w:rsidRDefault="0099090D" w:rsidP="00174177">
      <w:pPr>
        <w:tabs>
          <w:tab w:val="left" w:pos="634"/>
        </w:tabs>
        <w:spacing w:before="158"/>
        <w:ind w:left="209"/>
        <w:rPr>
          <w:ins w:id="108" w:author="viki raj" w:date="2021-06-04T04:54:00Z"/>
        </w:rPr>
      </w:pPr>
      <w:r>
        <w:fldChar w:fldCharType="begin"/>
      </w:r>
      <w:r>
        <w:instrText xml:space="preserve"> ADDIN EN.CITE &lt;EndNote&gt;&lt;Cite&gt;&lt;Author&gt;Garcia Diez&lt;/Author&gt;&lt;Year&gt;2013&lt;/Year&gt;&lt;RecNum&gt;2&lt;/RecNum&gt;&lt;DisplayText&gt;[7]&lt;/DisplayText&gt;&lt;record&gt;&lt;rec-number&gt;2&lt;/rec-number&gt;&lt;foreign-keys&gt;&lt;key app="EN" db-id="saxted9pdpxs5gea2vo55xegfezvpdwvxr92" timestamp="1603160587"&gt;2&lt;/key&gt;&lt;/foreign-keys&gt;&lt;ref-type name="Journal Article"&gt;17&lt;/ref-type&gt;&lt;contributors&gt;&lt;authors&gt;&lt;author&gt;Garcia Diez, Silvia&lt;/author&gt;&lt;author&gt;Laforge, Jerome&lt;/author&gt;&lt;author&gt;Saerens, Marco&lt;/author&gt;&lt;/authors&gt;&lt;/contributors&gt;&lt;titles&gt;&lt;title&gt;Rminimax: An Optimally Randomized MINIMAX Algorithm&lt;/title&gt;&lt;secondary-title&gt;IEEE Transactions on Cybernetics&lt;/secondary-title&gt;&lt;/titles&gt;&lt;periodical&gt;&lt;full-title&gt;IEEE Transactions on Cybernetics&lt;/full-title&gt;&lt;/periodical&gt;&lt;pages&gt;385-393&lt;/pages&gt;&lt;volume&gt;43&lt;/volume&gt;&lt;number&gt;1&lt;/number&gt;&lt;keywords&gt;&lt;keyword&gt;two-player zero-sum perfect-information games&lt;/keyword&gt;&lt;keyword&gt;MINIMAX&lt;/keyword&gt;&lt;keyword&gt;randomized shortest paths (RSPs)&lt;/keyword&gt;&lt;keyword&gt;Computational modeling&lt;/keyword&gt;&lt;keyword&gt;Games&lt;/keyword&gt;&lt;keyword&gt;Boltzmann distribution&lt;/keyword&gt;&lt;keyword&gt;Entropy&lt;/keyword&gt;&lt;keyword&gt;Game theory&lt;/keyword&gt;&lt;keyword&gt;Artificial intelligence&lt;/keyword&gt;&lt;keyword&gt;Equations&lt;/keyword&gt;&lt;/keywords&gt;&lt;dates&gt;&lt;year&gt;2013&lt;/year&gt;&lt;/dates&gt;&lt;pub-location&gt;United States&lt;/pub-location&gt;&lt;publisher&gt;IEEE&lt;/publisher&gt;&lt;isbn&gt;2168-2267&lt;/isbn&gt;&lt;urls&gt;&lt;/urls&gt;&lt;electronic-resource-num&gt;10.1109/TSMCB.2012.2207951&lt;/electronic-resource-num&gt;&lt;/record&gt;&lt;/Cite&gt;&lt;/EndNote&gt;</w:instrText>
      </w:r>
      <w:r>
        <w:fldChar w:fldCharType="separate"/>
      </w:r>
      <w:r>
        <w:rPr>
          <w:noProof/>
        </w:rPr>
        <w:t>[7]</w:t>
      </w:r>
      <w:r>
        <w:fldChar w:fldCharType="end"/>
      </w:r>
      <w:ins w:id="109" w:author="viki raj" w:date="2021-06-04T04:59:00Z">
        <w:r w:rsidR="00AA0212">
          <w:t xml:space="preserve"> </w:t>
        </w:r>
        <w:r w:rsidR="00AA0212">
          <w:t>[12.p]</w:t>
        </w:r>
      </w:ins>
      <w:ins w:id="110" w:author="viki raj" w:date="2021-06-04T05:04:00Z">
        <w:r w:rsidR="008F7D40">
          <w:t xml:space="preserve"> </w:t>
        </w:r>
        <w:r w:rsidR="008F7D40" w:rsidRPr="008F7D40">
          <w:t>[06.min]</w:t>
        </w:r>
      </w:ins>
    </w:p>
    <w:p w14:paraId="35DEA766" w14:textId="22458AC7" w:rsidR="003F6472" w:rsidRDefault="003F6472" w:rsidP="00174177">
      <w:pPr>
        <w:tabs>
          <w:tab w:val="left" w:pos="634"/>
        </w:tabs>
        <w:spacing w:before="158"/>
        <w:ind w:left="209"/>
        <w:rPr>
          <w:ins w:id="111" w:author="viki raj" w:date="2021-06-04T04:55:00Z"/>
        </w:rPr>
      </w:pPr>
      <w:r>
        <w:fldChar w:fldCharType="begin"/>
      </w:r>
      <w:r>
        <w:instrText xml:space="preserve"> ADDIN EN.CITE &lt;EndNote&gt;&lt;Cite&gt;&lt;Author&gt;Abbasi&lt;/Author&gt;&lt;Year&gt;2020&lt;/Year&gt;&lt;RecNum&gt;47&lt;/RecNum&gt;&lt;DisplayText&gt;[8]&lt;/DisplayText&gt;&lt;record&gt;&lt;rec-number&gt;47&lt;/rec-number&gt;&lt;foreign-keys&gt;&lt;key app="EN" db-id="saxted9pdpxs5gea2vo55xegfezvpdwvxr92" timestamp="1622717089"&gt;47&lt;/key&gt;&lt;/foreign-keys&gt;&lt;ref-type name="Journal Article"&gt;17&lt;/ref-type&gt;&lt;contributors&gt;&lt;authors&gt;&lt;author&gt;Abbasi, Mahdi&lt;/author&gt;&lt;author&gt;Rafiee, Milad&lt;/author&gt;&lt;/authors&gt;&lt;/contributors&gt;&lt;titles&gt;&lt;title&gt;Efficient parallelisation of the packet classification algorithms on multi-core central processing units using multi-threading application program interfaces&lt;/title&gt;&lt;secondary-title&gt;IET computers &amp;amp; digital techniques&lt;/secondary-title&gt;&lt;/titles&gt;&lt;periodical&gt;&lt;full-title&gt;IET computers &amp;amp; digital techniques&lt;/full-title&gt;&lt;/periodical&gt;&lt;pages&gt;313-321&lt;/pages&gt;&lt;volume&gt;14&lt;/volume&gt;&lt;number&gt;6&lt;/number&gt;&lt;keywords&gt;&lt;keyword&gt;Research Article&lt;/keyword&gt;&lt;keyword&gt;classification process&lt;/keyword&gt;&lt;keyword&gt;pattern classification&lt;/keyword&gt;&lt;keyword&gt;multiprocessing systems&lt;/keyword&gt;&lt;keyword&gt;application program interfaces&lt;/keyword&gt;&lt;keyword&gt;packet switching&lt;/keyword&gt;&lt;keyword&gt;network packets&lt;/keyword&gt;&lt;keyword&gt;parallel programming&lt;/keyword&gt;&lt;keyword&gt;software libraries&lt;/keyword&gt;&lt;keyword&gt;SDN‐based network applications&lt;/keyword&gt;&lt;keyword&gt;packet classification algorithms&lt;/keyword&gt;&lt;keyword&gt;open multiprocessing&lt;/keyword&gt;&lt;keyword&gt;parallelisation libraries&lt;/keyword&gt;&lt;keyword&gt;multi‐threading&lt;/keyword&gt;&lt;keyword&gt;multithreading application program interfaces&lt;/keyword&gt;&lt;keyword&gt;multicore processors&lt;/keyword&gt;&lt;keyword&gt;multicore central processing units&lt;/keyword&gt;&lt;keyword&gt;telecommunication traffic&lt;/keyword&gt;&lt;/keywords&gt;&lt;dates&gt;&lt;year&gt;2020&lt;/year&gt;&lt;/dates&gt;&lt;publisher&gt;The Institution of Engineering and Technology&lt;/publisher&gt;&lt;isbn&gt;1751-8601&lt;/isbn&gt;&lt;urls&gt;&lt;/urls&gt;&lt;electronic-resource-num&gt;10.1049/iet-cdt.2019.0118&lt;/electronic-resource-num&gt;&lt;/record&gt;&lt;/Cite&gt;&lt;/EndNote&gt;</w:instrText>
      </w:r>
      <w:r>
        <w:fldChar w:fldCharType="separate"/>
      </w:r>
      <w:r>
        <w:rPr>
          <w:noProof/>
        </w:rPr>
        <w:t>[8]</w:t>
      </w:r>
      <w:r>
        <w:fldChar w:fldCharType="end"/>
      </w:r>
      <w:ins w:id="112" w:author="viki raj" w:date="2021-06-04T04:54:00Z">
        <w:r>
          <w:t xml:space="preserve"> </w:t>
        </w:r>
        <w:proofErr w:type="spellStart"/>
        <w:r>
          <w:t>mtt</w:t>
        </w:r>
      </w:ins>
      <w:proofErr w:type="spellEnd"/>
    </w:p>
    <w:p w14:paraId="60E9BCE6" w14:textId="6B31E93D" w:rsidR="003F6472" w:rsidRDefault="003F6472" w:rsidP="00174177">
      <w:pPr>
        <w:tabs>
          <w:tab w:val="left" w:pos="634"/>
        </w:tabs>
        <w:spacing w:before="158"/>
        <w:ind w:left="209"/>
        <w:rPr>
          <w:ins w:id="113" w:author="viki raj" w:date="2021-06-04T04:57:00Z"/>
        </w:rPr>
      </w:pPr>
      <w:ins w:id="114" w:author="viki raj" w:date="2021-06-04T04:55:00Z">
        <w:r>
          <w:t>[9</w:t>
        </w:r>
        <w:proofErr w:type="gramStart"/>
        <w:r>
          <w:t>]</w:t>
        </w:r>
      </w:ins>
      <w:ins w:id="115" w:author="viki raj" w:date="2021-06-04T05:04:00Z">
        <w:r w:rsidR="008F7D40">
          <w:t xml:space="preserve">  </w:t>
        </w:r>
        <w:proofErr w:type="spellStart"/>
        <w:r w:rsidR="008F7D40">
          <w:t>zhu</w:t>
        </w:r>
      </w:ins>
      <w:proofErr w:type="spellEnd"/>
      <w:proofErr w:type="gramEnd"/>
    </w:p>
    <w:p w14:paraId="53A0CA72" w14:textId="54FE0431" w:rsidR="007F053E" w:rsidRDefault="007F053E" w:rsidP="00AA0212">
      <w:pPr>
        <w:tabs>
          <w:tab w:val="left" w:pos="634"/>
        </w:tabs>
        <w:spacing w:before="158"/>
        <w:ind w:left="209"/>
        <w:rPr>
          <w:ins w:id="116" w:author="viki raj" w:date="2021-06-04T04:58:00Z"/>
        </w:rPr>
        <w:pPrChange w:id="117" w:author="viki raj" w:date="2021-06-04T04:59:00Z">
          <w:pPr>
            <w:tabs>
              <w:tab w:val="left" w:pos="634"/>
            </w:tabs>
            <w:spacing w:before="158"/>
            <w:ind w:left="209"/>
          </w:pPr>
        </w:pPrChange>
      </w:pPr>
      <w:ins w:id="118" w:author="viki raj" w:date="2021-06-04T04:58:00Z">
        <w:r>
          <w:t>[</w:t>
        </w:r>
      </w:ins>
      <w:ins w:id="119" w:author="viki raj" w:date="2021-06-04T04:57:00Z">
        <w:r w:rsidR="0045102A">
          <w:t>10</w:t>
        </w:r>
      </w:ins>
      <w:ins w:id="120" w:author="viki raj" w:date="2021-06-04T04:58:00Z">
        <w:r>
          <w:t>] [6.p]</w:t>
        </w:r>
      </w:ins>
    </w:p>
    <w:p w14:paraId="039F2816" w14:textId="329EE54F" w:rsidR="007F053E" w:rsidRDefault="007F053E" w:rsidP="00174177">
      <w:pPr>
        <w:tabs>
          <w:tab w:val="left" w:pos="634"/>
        </w:tabs>
        <w:spacing w:before="158"/>
        <w:ind w:left="209"/>
        <w:rPr>
          <w:ins w:id="121" w:author="viki raj" w:date="2021-06-04T04:56:00Z"/>
        </w:rPr>
      </w:pPr>
      <w:ins w:id="122" w:author="viki raj" w:date="2021-06-04T04:58:00Z">
        <w:r>
          <w:t>[1</w:t>
        </w:r>
      </w:ins>
      <w:ins w:id="123" w:author="viki raj" w:date="2021-06-04T04:59:00Z">
        <w:r w:rsidR="00AA0212">
          <w:t>1</w:t>
        </w:r>
      </w:ins>
      <w:ins w:id="124" w:author="viki raj" w:date="2021-06-04T04:58:00Z">
        <w:r>
          <w:t xml:space="preserve">] </w:t>
        </w:r>
        <w:r w:rsidR="00AA0212">
          <w:t>[15.p]</w:t>
        </w:r>
      </w:ins>
    </w:p>
    <w:p w14:paraId="29D5CDB1" w14:textId="77777777" w:rsidR="00DE7220" w:rsidRDefault="00DE7220" w:rsidP="00174177">
      <w:pPr>
        <w:tabs>
          <w:tab w:val="left" w:pos="634"/>
        </w:tabs>
        <w:spacing w:before="158"/>
        <w:ind w:left="209"/>
      </w:pPr>
    </w:p>
    <w:p w14:paraId="16DAD9BC" w14:textId="77777777" w:rsidR="003F6472" w:rsidRPr="003F6472" w:rsidRDefault="00BB0BCC" w:rsidP="003F6472">
      <w:pPr>
        <w:pStyle w:val="EndNoteBibliography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3F6472" w:rsidRPr="003F6472">
        <w:t>1.</w:t>
      </w:r>
      <w:r w:rsidR="003F6472" w:rsidRPr="003F6472">
        <w:tab/>
        <w:t xml:space="preserve">Draskovic, D., M. Cvetanovic, and B. Nikolic, </w:t>
      </w:r>
      <w:r w:rsidR="003F6472" w:rsidRPr="003F6472">
        <w:rPr>
          <w:i/>
        </w:rPr>
        <w:t>SAIL—Software system for learning AI algorithms.</w:t>
      </w:r>
      <w:r w:rsidR="003F6472" w:rsidRPr="003F6472">
        <w:t xml:space="preserve"> Computer applications in engineering education, 2018. </w:t>
      </w:r>
      <w:r w:rsidR="003F6472" w:rsidRPr="003F6472">
        <w:rPr>
          <w:b/>
        </w:rPr>
        <w:t>26</w:t>
      </w:r>
      <w:r w:rsidR="003F6472" w:rsidRPr="003F6472">
        <w:t>(5): p. 1195-1216.</w:t>
      </w:r>
    </w:p>
    <w:p w14:paraId="4DC00ADC" w14:textId="77777777" w:rsidR="003F6472" w:rsidRPr="003F6472" w:rsidRDefault="003F6472" w:rsidP="003F6472">
      <w:pPr>
        <w:pStyle w:val="EndNoteBibliography"/>
        <w:ind w:left="720" w:hanging="720"/>
      </w:pPr>
      <w:r w:rsidRPr="003F6472">
        <w:t>2.</w:t>
      </w:r>
      <w:r w:rsidRPr="003F6472">
        <w:tab/>
        <w:t xml:space="preserve">Tzung-Pei, H., H. Ke-Yuan, and L. Wen-Yang, </w:t>
      </w:r>
      <w:r w:rsidRPr="003F6472">
        <w:rPr>
          <w:i/>
        </w:rPr>
        <w:t>A genetic minimax game-playing strategy</w:t>
      </w:r>
      <w:r w:rsidRPr="003F6472">
        <w:t>. 1998, IEEE. p. 690-694.</w:t>
      </w:r>
    </w:p>
    <w:p w14:paraId="10DC5311" w14:textId="77777777" w:rsidR="003F6472" w:rsidRPr="003F6472" w:rsidRDefault="003F6472" w:rsidP="003F6472">
      <w:pPr>
        <w:pStyle w:val="EndNoteBibliography"/>
        <w:ind w:left="720" w:hanging="720"/>
      </w:pPr>
      <w:r w:rsidRPr="003F6472">
        <w:t>3.</w:t>
      </w:r>
      <w:r w:rsidRPr="003F6472">
        <w:tab/>
        <w:t xml:space="preserve">Venkateswara Reddy, L., et al., </w:t>
      </w:r>
      <w:r w:rsidRPr="003F6472">
        <w:rPr>
          <w:i/>
        </w:rPr>
        <w:t>Design and development of artificial intelligence (AI) based board game (Gobang) using android.</w:t>
      </w:r>
      <w:r w:rsidRPr="003F6472">
        <w:t xml:space="preserve"> Materials today : proceedings, 2021.</w:t>
      </w:r>
    </w:p>
    <w:p w14:paraId="20992D79" w14:textId="77777777" w:rsidR="003F6472" w:rsidRPr="003F6472" w:rsidRDefault="003F6472" w:rsidP="003F6472">
      <w:pPr>
        <w:pStyle w:val="EndNoteBibliography"/>
        <w:ind w:left="720" w:hanging="720"/>
      </w:pPr>
      <w:r w:rsidRPr="003F6472">
        <w:t>4.</w:t>
      </w:r>
      <w:r w:rsidRPr="003F6472">
        <w:tab/>
        <w:t xml:space="preserve">Halim, Z., </w:t>
      </w:r>
      <w:r w:rsidRPr="003F6472">
        <w:rPr>
          <w:i/>
        </w:rPr>
        <w:t>Evolutionary Search in the Space of Rules for Creation of New Two-Player Board Games.</w:t>
      </w:r>
      <w:r w:rsidRPr="003F6472">
        <w:t xml:space="preserve"> 2014.</w:t>
      </w:r>
    </w:p>
    <w:p w14:paraId="4AE7C46F" w14:textId="77777777" w:rsidR="003F6472" w:rsidRPr="003F6472" w:rsidRDefault="003F6472" w:rsidP="003F6472">
      <w:pPr>
        <w:pStyle w:val="EndNoteBibliography"/>
        <w:ind w:left="720" w:hanging="720"/>
      </w:pPr>
      <w:r w:rsidRPr="003F6472">
        <w:t>5.</w:t>
      </w:r>
      <w:r w:rsidRPr="003F6472">
        <w:tab/>
        <w:t xml:space="preserve">Edelkamp, S. and S. Schroedl, </w:t>
      </w:r>
      <w:r w:rsidRPr="003F6472">
        <w:rPr>
          <w:i/>
        </w:rPr>
        <w:t>Heuristic Search : Theory and Applications</w:t>
      </w:r>
      <w:r w:rsidRPr="003F6472">
        <w:t>. 2011, San Francisco: Elsevier Science &amp; Technology.</w:t>
      </w:r>
    </w:p>
    <w:p w14:paraId="579F0D2F" w14:textId="77777777" w:rsidR="003F6472" w:rsidRPr="003F6472" w:rsidRDefault="003F6472" w:rsidP="003F6472">
      <w:pPr>
        <w:pStyle w:val="EndNoteBibliography"/>
        <w:ind w:left="720" w:hanging="720"/>
      </w:pPr>
      <w:r w:rsidRPr="003F6472">
        <w:t>6.</w:t>
      </w:r>
      <w:r w:rsidRPr="003F6472">
        <w:tab/>
        <w:t xml:space="preserve">Aljazzar, H. and S. Leue, </w:t>
      </w:r>
      <w:r w:rsidRPr="003F6472">
        <w:rPr>
          <w:i/>
        </w:rPr>
        <w:t>K ⁎: A heuristic search algorithm for finding the k shortest paths.</w:t>
      </w:r>
      <w:r w:rsidRPr="003F6472">
        <w:t xml:space="preserve"> Artificial intelligence, 2011. </w:t>
      </w:r>
      <w:r w:rsidRPr="003F6472">
        <w:rPr>
          <w:b/>
        </w:rPr>
        <w:t>175</w:t>
      </w:r>
      <w:r w:rsidRPr="003F6472">
        <w:t>(18): p. 2129-2154.</w:t>
      </w:r>
    </w:p>
    <w:p w14:paraId="53E0C778" w14:textId="77777777" w:rsidR="003F6472" w:rsidRPr="003F6472" w:rsidRDefault="003F6472" w:rsidP="003F6472">
      <w:pPr>
        <w:pStyle w:val="EndNoteBibliography"/>
        <w:ind w:left="720" w:hanging="720"/>
      </w:pPr>
      <w:r w:rsidRPr="003F6472">
        <w:t>7.</w:t>
      </w:r>
      <w:r w:rsidRPr="003F6472">
        <w:tab/>
        <w:t xml:space="preserve">Garcia Diez, S., J. Laforge, and M. Saerens, </w:t>
      </w:r>
      <w:r w:rsidRPr="003F6472">
        <w:rPr>
          <w:i/>
        </w:rPr>
        <w:t>Rminimax: An Optimally Randomized MINIMAX Algorithm.</w:t>
      </w:r>
      <w:r w:rsidRPr="003F6472">
        <w:t xml:space="preserve"> IEEE Transactions on Cybernetics, 2013. </w:t>
      </w:r>
      <w:r w:rsidRPr="003F6472">
        <w:rPr>
          <w:b/>
        </w:rPr>
        <w:t>43</w:t>
      </w:r>
      <w:r w:rsidRPr="003F6472">
        <w:t>(1): p. 385-393.</w:t>
      </w:r>
    </w:p>
    <w:p w14:paraId="40A2F00E" w14:textId="61E3DEAA" w:rsidR="003F6472" w:rsidRDefault="003F6472" w:rsidP="003F6472">
      <w:pPr>
        <w:pStyle w:val="EndNoteBibliography"/>
        <w:ind w:left="720" w:hanging="720"/>
        <w:rPr>
          <w:ins w:id="125" w:author="viki raj" w:date="2021-06-04T04:55:00Z"/>
        </w:rPr>
      </w:pPr>
      <w:r w:rsidRPr="003F6472">
        <w:t>8.</w:t>
      </w:r>
      <w:r w:rsidRPr="003F6472">
        <w:tab/>
        <w:t xml:space="preserve">Abbasi, M. and M. Rafiee, </w:t>
      </w:r>
      <w:r w:rsidRPr="003F6472">
        <w:rPr>
          <w:i/>
        </w:rPr>
        <w:t>Efficient parallelisation of the packet classification algorithms on multi-core central processing units using multi-threading application program interfaces.</w:t>
      </w:r>
      <w:r w:rsidRPr="003F6472">
        <w:t xml:space="preserve"> IET computers &amp; digital techniques, 2020. </w:t>
      </w:r>
      <w:r w:rsidRPr="003F6472">
        <w:rPr>
          <w:b/>
        </w:rPr>
        <w:t>14</w:t>
      </w:r>
      <w:r w:rsidRPr="003F6472">
        <w:t>(6): p. 313-321.</w:t>
      </w:r>
    </w:p>
    <w:p w14:paraId="5B81A6DF" w14:textId="4364713A" w:rsidR="00A355C0" w:rsidRDefault="00A355C0" w:rsidP="00A355C0">
      <w:pPr>
        <w:pStyle w:val="ListParagraph"/>
        <w:tabs>
          <w:tab w:val="left" w:pos="667"/>
        </w:tabs>
        <w:spacing w:before="91"/>
        <w:ind w:firstLine="0"/>
        <w:rPr>
          <w:ins w:id="126" w:author="viki raj" w:date="2021-06-04T04:57:00Z"/>
        </w:rPr>
      </w:pPr>
      <w:ins w:id="127" w:author="viki raj" w:date="2021-06-04T04:55:00Z">
        <w:r>
          <w:t xml:space="preserve">9.    </w:t>
        </w:r>
        <w:proofErr w:type="spellStart"/>
        <w:r>
          <w:t>Zhuoran</w:t>
        </w:r>
        <w:proofErr w:type="spellEnd"/>
        <w:r>
          <w:rPr>
            <w:spacing w:val="-1"/>
          </w:rPr>
          <w:t xml:space="preserve"> </w:t>
        </w:r>
        <w:r>
          <w:t>Yang,</w:t>
        </w:r>
        <w:r>
          <w:rPr>
            <w:spacing w:val="-1"/>
          </w:rPr>
          <w:t xml:space="preserve"> </w:t>
        </w:r>
        <w:r>
          <w:rPr>
            <w:i/>
          </w:rPr>
          <w:t>A</w:t>
        </w:r>
        <w:r>
          <w:rPr>
            <w:i/>
            <w:spacing w:val="-4"/>
          </w:rPr>
          <w:t xml:space="preserve"> </w:t>
        </w:r>
        <w:r>
          <w:rPr>
            <w:i/>
          </w:rPr>
          <w:t>study of game search</w:t>
        </w:r>
        <w:r>
          <w:rPr>
            <w:i/>
            <w:spacing w:val="-4"/>
          </w:rPr>
          <w:t xml:space="preserve"> </w:t>
        </w:r>
        <w:r>
          <w:rPr>
            <w:i/>
          </w:rPr>
          <w:t>algorithms in</w:t>
        </w:r>
        <w:r>
          <w:rPr>
            <w:i/>
            <w:spacing w:val="-1"/>
          </w:rPr>
          <w:t xml:space="preserve"> </w:t>
        </w:r>
        <w:r>
          <w:rPr>
            <w:i/>
          </w:rPr>
          <w:t>Chinese chess</w:t>
        </w:r>
        <w:r>
          <w:t>,</w:t>
        </w:r>
        <w:r>
          <w:rPr>
            <w:spacing w:val="-4"/>
          </w:rPr>
          <w:t xml:space="preserve"> </w:t>
        </w:r>
        <w:r>
          <w:t>2020.</w:t>
        </w:r>
      </w:ins>
    </w:p>
    <w:p w14:paraId="39EB3766" w14:textId="77777777" w:rsidR="0005780E" w:rsidRDefault="0045102A" w:rsidP="0005780E">
      <w:pPr>
        <w:pStyle w:val="ListParagraph"/>
        <w:tabs>
          <w:tab w:val="left" w:pos="676"/>
        </w:tabs>
        <w:spacing w:before="1"/>
        <w:ind w:left="675" w:firstLine="0"/>
        <w:rPr>
          <w:ins w:id="128" w:author="viki raj" w:date="2021-06-04T05:00:00Z"/>
          <w:i/>
        </w:rPr>
        <w:pPrChange w:id="129" w:author="viki raj" w:date="2021-06-04T05:00:00Z">
          <w:pPr>
            <w:pStyle w:val="ListParagraph"/>
            <w:numPr>
              <w:numId w:val="1"/>
            </w:numPr>
            <w:tabs>
              <w:tab w:val="left" w:pos="676"/>
            </w:tabs>
            <w:spacing w:before="1"/>
            <w:ind w:left="675" w:hanging="379"/>
          </w:pPr>
        </w:pPrChange>
      </w:pPr>
      <w:ins w:id="130" w:author="viki raj" w:date="2021-06-04T04:57:00Z">
        <w:r>
          <w:t xml:space="preserve">10. </w:t>
        </w:r>
      </w:ins>
      <w:ins w:id="131" w:author="viki raj" w:date="2021-06-04T05:00:00Z">
        <w:r w:rsidR="0005780E">
          <w:t xml:space="preserve"> </w:t>
        </w:r>
        <w:proofErr w:type="spellStart"/>
        <w:r w:rsidR="0005780E">
          <w:t>Abdelbar</w:t>
        </w:r>
        <w:proofErr w:type="spellEnd"/>
        <w:r w:rsidR="0005780E">
          <w:t>,</w:t>
        </w:r>
        <w:r w:rsidR="0005780E">
          <w:rPr>
            <w:spacing w:val="5"/>
          </w:rPr>
          <w:t xml:space="preserve"> </w:t>
        </w:r>
        <w:r w:rsidR="0005780E">
          <w:t>A.M.,</w:t>
        </w:r>
        <w:r w:rsidR="0005780E">
          <w:rPr>
            <w:spacing w:val="64"/>
          </w:rPr>
          <w:t xml:space="preserve"> </w:t>
        </w:r>
        <w:r w:rsidR="0005780E">
          <w:rPr>
            <w:i/>
          </w:rPr>
          <w:t>Alpha-Beta</w:t>
        </w:r>
        <w:r w:rsidR="0005780E">
          <w:rPr>
            <w:i/>
            <w:spacing w:val="61"/>
          </w:rPr>
          <w:t xml:space="preserve"> </w:t>
        </w:r>
        <w:r w:rsidR="0005780E">
          <w:rPr>
            <w:i/>
          </w:rPr>
          <w:t>Pruning</w:t>
        </w:r>
        <w:r w:rsidR="0005780E">
          <w:rPr>
            <w:i/>
            <w:spacing w:val="61"/>
          </w:rPr>
          <w:t xml:space="preserve"> </w:t>
        </w:r>
        <w:r w:rsidR="0005780E">
          <w:rPr>
            <w:i/>
          </w:rPr>
          <w:t>and</w:t>
        </w:r>
        <w:r w:rsidR="0005780E">
          <w:rPr>
            <w:i/>
            <w:spacing w:val="61"/>
          </w:rPr>
          <w:t xml:space="preserve"> </w:t>
        </w:r>
        <w:proofErr w:type="spellStart"/>
        <w:r w:rsidR="0005780E">
          <w:rPr>
            <w:i/>
          </w:rPr>
          <w:t>Althöfer’s</w:t>
        </w:r>
        <w:proofErr w:type="spellEnd"/>
        <w:r w:rsidR="0005780E">
          <w:rPr>
            <w:i/>
            <w:spacing w:val="62"/>
          </w:rPr>
          <w:t xml:space="preserve"> </w:t>
        </w:r>
        <w:r w:rsidR="0005780E">
          <w:rPr>
            <w:i/>
          </w:rPr>
          <w:t>Pathology-Free</w:t>
        </w:r>
        <w:r w:rsidR="0005780E">
          <w:rPr>
            <w:i/>
            <w:spacing w:val="62"/>
          </w:rPr>
          <w:t xml:space="preserve"> </w:t>
        </w:r>
        <w:proofErr w:type="spellStart"/>
        <w:r w:rsidR="0005780E">
          <w:rPr>
            <w:i/>
          </w:rPr>
          <w:t>Negamax</w:t>
        </w:r>
        <w:proofErr w:type="spellEnd"/>
        <w:r w:rsidR="0005780E">
          <w:rPr>
            <w:i/>
            <w:spacing w:val="61"/>
          </w:rPr>
          <w:t xml:space="preserve"> </w:t>
        </w:r>
        <w:r w:rsidR="0005780E">
          <w:rPr>
            <w:i/>
          </w:rPr>
          <w:t>Algorithm.</w:t>
        </w:r>
      </w:ins>
    </w:p>
    <w:p w14:paraId="0FB9040C" w14:textId="03356266" w:rsidR="0005780E" w:rsidRDefault="0005780E" w:rsidP="0005780E">
      <w:pPr>
        <w:pStyle w:val="BodyText"/>
        <w:spacing w:before="37"/>
        <w:ind w:left="666"/>
        <w:rPr>
          <w:ins w:id="132" w:author="viki raj" w:date="2021-06-04T05:00:00Z"/>
        </w:rPr>
      </w:pPr>
      <w:ins w:id="133" w:author="viki raj" w:date="2021-06-04T05:00:00Z">
        <w:r>
          <w:lastRenderedPageBreak/>
          <w:t>Algorithms,</w:t>
        </w:r>
        <w:r>
          <w:rPr>
            <w:spacing w:val="-3"/>
          </w:rPr>
          <w:t xml:space="preserve"> </w:t>
        </w:r>
        <w:r>
          <w:t>2012.</w:t>
        </w:r>
        <w:r>
          <w:rPr>
            <w:spacing w:val="-2"/>
          </w:rPr>
          <w:t xml:space="preserve"> </w:t>
        </w:r>
        <w:r>
          <w:rPr>
            <w:b/>
          </w:rPr>
          <w:t>5</w:t>
        </w:r>
        <w:r>
          <w:t>(4):</w:t>
        </w:r>
        <w:r>
          <w:rPr>
            <w:spacing w:val="1"/>
          </w:rPr>
          <w:t xml:space="preserve"> </w:t>
        </w:r>
        <w:r>
          <w:t>p.</w:t>
        </w:r>
        <w:r>
          <w:rPr>
            <w:spacing w:val="-6"/>
          </w:rPr>
          <w:t xml:space="preserve"> </w:t>
        </w:r>
        <w:r>
          <w:t>521-528.</w:t>
        </w:r>
      </w:ins>
    </w:p>
    <w:p w14:paraId="785B15CA" w14:textId="77777777" w:rsidR="0005780E" w:rsidRDefault="0005780E" w:rsidP="0005780E">
      <w:pPr>
        <w:pStyle w:val="ListParagraph"/>
        <w:tabs>
          <w:tab w:val="left" w:pos="730"/>
        </w:tabs>
        <w:spacing w:before="62" w:line="276" w:lineRule="auto"/>
        <w:ind w:right="217" w:firstLine="0"/>
        <w:jc w:val="both"/>
        <w:rPr>
          <w:ins w:id="134" w:author="viki raj" w:date="2021-06-04T05:00:00Z"/>
        </w:rPr>
        <w:pPrChange w:id="135" w:author="viki raj" w:date="2021-06-04T05:01:00Z">
          <w:pPr>
            <w:pStyle w:val="ListParagraph"/>
            <w:numPr>
              <w:numId w:val="1"/>
            </w:numPr>
            <w:tabs>
              <w:tab w:val="left" w:pos="730"/>
            </w:tabs>
            <w:spacing w:before="62" w:line="276" w:lineRule="auto"/>
            <w:ind w:right="217"/>
            <w:jc w:val="both"/>
          </w:pPr>
        </w:pPrChange>
      </w:pPr>
      <w:ins w:id="136" w:author="viki raj" w:date="2021-06-04T05:00:00Z">
        <w:r>
          <w:t xml:space="preserve">11.  </w:t>
        </w:r>
        <w:r>
          <w:t xml:space="preserve">Millington, I., </w:t>
        </w:r>
        <w:r>
          <w:rPr>
            <w:i/>
          </w:rPr>
          <w:t>Artificial intelligence for games</w:t>
        </w:r>
        <w:r>
          <w:t xml:space="preserve">. 2nd ed. ed, ed. J.D. </w:t>
        </w:r>
        <w:proofErr w:type="spellStart"/>
        <w:r>
          <w:t>Funge</w:t>
        </w:r>
        <w:proofErr w:type="spellEnd"/>
        <w:r>
          <w:t>. 2009, Boca Raton,</w:t>
        </w:r>
        <w:r>
          <w:rPr>
            <w:spacing w:val="1"/>
          </w:rPr>
          <w:t xml:space="preserve"> </w:t>
        </w:r>
        <w:proofErr w:type="gramStart"/>
        <w:r>
          <w:t>Florida</w:t>
        </w:r>
        <w:r>
          <w:rPr>
            <w:spacing w:val="-3"/>
          </w:rPr>
          <w:t xml:space="preserve"> </w:t>
        </w:r>
        <w:r>
          <w:t>;</w:t>
        </w:r>
        <w:proofErr w:type="gramEnd"/>
        <w:r>
          <w:t>:</w:t>
        </w:r>
        <w:r>
          <w:rPr>
            <w:spacing w:val="1"/>
          </w:rPr>
          <w:t xml:space="preserve"> </w:t>
        </w:r>
        <w:r>
          <w:t>CRC</w:t>
        </w:r>
        <w:r>
          <w:rPr>
            <w:spacing w:val="-1"/>
          </w:rPr>
          <w:t xml:space="preserve"> </w:t>
        </w:r>
        <w:r>
          <w:t>Press.</w:t>
        </w:r>
      </w:ins>
    </w:p>
    <w:p w14:paraId="320CA31F" w14:textId="595FD74C" w:rsidR="0005780E" w:rsidRDefault="0005780E" w:rsidP="0005780E">
      <w:pPr>
        <w:pStyle w:val="BodyText"/>
        <w:spacing w:before="37"/>
        <w:ind w:left="666"/>
        <w:rPr>
          <w:ins w:id="137" w:author="viki raj" w:date="2021-06-04T05:00:00Z"/>
        </w:rPr>
      </w:pPr>
    </w:p>
    <w:p w14:paraId="7F589DC0" w14:textId="47DCF87B" w:rsidR="0045102A" w:rsidRDefault="0045102A" w:rsidP="00A355C0">
      <w:pPr>
        <w:pStyle w:val="ListParagraph"/>
        <w:tabs>
          <w:tab w:val="left" w:pos="667"/>
        </w:tabs>
        <w:spacing w:before="91"/>
        <w:ind w:firstLine="0"/>
        <w:rPr>
          <w:ins w:id="138" w:author="viki raj" w:date="2021-06-04T04:55:00Z"/>
        </w:rPr>
      </w:pPr>
    </w:p>
    <w:p w14:paraId="614CE2FD" w14:textId="77777777" w:rsidR="00A355C0" w:rsidRDefault="00A355C0" w:rsidP="00A355C0">
      <w:pPr>
        <w:pStyle w:val="ListParagraph"/>
        <w:tabs>
          <w:tab w:val="left" w:pos="667"/>
        </w:tabs>
        <w:spacing w:before="91"/>
        <w:ind w:firstLine="0"/>
        <w:rPr>
          <w:ins w:id="139" w:author="viki raj" w:date="2021-06-04T04:55:00Z"/>
        </w:rPr>
        <w:pPrChange w:id="140" w:author="viki raj" w:date="2021-06-04T04:55:00Z">
          <w:pPr>
            <w:pStyle w:val="ListParagraph"/>
            <w:numPr>
              <w:numId w:val="10"/>
            </w:numPr>
            <w:tabs>
              <w:tab w:val="left" w:pos="667"/>
            </w:tabs>
            <w:spacing w:before="91"/>
            <w:ind w:hanging="425"/>
          </w:pPr>
        </w:pPrChange>
      </w:pPr>
    </w:p>
    <w:p w14:paraId="7DE1FE3D" w14:textId="17EB9686" w:rsidR="003F6472" w:rsidRPr="003F6472" w:rsidRDefault="003F6472" w:rsidP="003F6472">
      <w:pPr>
        <w:pStyle w:val="EndNoteBibliography"/>
        <w:ind w:left="720" w:hanging="720"/>
      </w:pPr>
    </w:p>
    <w:p w14:paraId="049717BA" w14:textId="4FD1D9F2" w:rsidR="00074ABF" w:rsidRDefault="00BB0BCC" w:rsidP="00174177">
      <w:pPr>
        <w:tabs>
          <w:tab w:val="left" w:pos="634"/>
        </w:tabs>
        <w:spacing w:before="158"/>
        <w:ind w:left="209"/>
        <w:pPrChange w:id="141" w:author="viki raj" w:date="2021-06-04T04:34:00Z">
          <w:pPr>
            <w:pStyle w:val="ListParagraph"/>
            <w:numPr>
              <w:numId w:val="1"/>
            </w:numPr>
            <w:tabs>
              <w:tab w:val="left" w:pos="634"/>
            </w:tabs>
            <w:spacing w:before="158"/>
            <w:ind w:left="633" w:hanging="424"/>
          </w:pPr>
        </w:pPrChange>
      </w:pPr>
      <w:r>
        <w:fldChar w:fldCharType="end"/>
      </w:r>
    </w:p>
    <w:sectPr w:rsidR="00074ABF">
      <w:pgSz w:w="11910" w:h="16840"/>
      <w:pgMar w:top="1360" w:right="1220" w:bottom="280" w:left="13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9" w:author="viki raj" w:date="2021-05-19T17:59:00Z" w:initials="vr">
    <w:p w14:paraId="32D55CC5" w14:textId="5544532E" w:rsidR="00AA54F7" w:rsidRDefault="00AA54F7" w:rsidP="00AA54F7">
      <w:pPr>
        <w:pStyle w:val="CommentText"/>
        <w:numPr>
          <w:ilvl w:val="0"/>
          <w:numId w:val="5"/>
        </w:numPr>
      </w:pPr>
      <w:r>
        <w:rPr>
          <w:rStyle w:val="CommentReference"/>
        </w:rPr>
        <w:annotationRef/>
      </w:r>
      <w:r>
        <w:t>Introduction</w:t>
      </w:r>
    </w:p>
    <w:p w14:paraId="3937DF68" w14:textId="25957E26" w:rsidR="005E75FA" w:rsidRDefault="005E75FA" w:rsidP="005E75FA">
      <w:pPr>
        <w:pStyle w:val="CommentText"/>
        <w:numPr>
          <w:ilvl w:val="1"/>
          <w:numId w:val="5"/>
        </w:numPr>
      </w:pPr>
      <w:r>
        <w:t>Background-SUMMARY OF LR EXISTING APPRO</w:t>
      </w:r>
    </w:p>
    <w:p w14:paraId="36337639" w14:textId="1C67637D" w:rsidR="005E75FA" w:rsidRDefault="005E75FA" w:rsidP="005E75FA">
      <w:pPr>
        <w:pStyle w:val="CommentText"/>
        <w:numPr>
          <w:ilvl w:val="1"/>
          <w:numId w:val="5"/>
        </w:numPr>
      </w:pPr>
      <w:r>
        <w:t>Motivation</w:t>
      </w:r>
    </w:p>
    <w:p w14:paraId="0824AF21" w14:textId="77777777" w:rsidR="005E75FA" w:rsidRDefault="005E75FA" w:rsidP="005E75FA">
      <w:pPr>
        <w:pStyle w:val="CommentText"/>
        <w:numPr>
          <w:ilvl w:val="1"/>
          <w:numId w:val="5"/>
        </w:numPr>
      </w:pPr>
    </w:p>
    <w:p w14:paraId="5BCE97A6" w14:textId="77777777" w:rsidR="00AA54F7" w:rsidRDefault="00AA54F7" w:rsidP="00AA54F7">
      <w:pPr>
        <w:pStyle w:val="CommentText"/>
        <w:numPr>
          <w:ilvl w:val="0"/>
          <w:numId w:val="5"/>
        </w:numPr>
      </w:pPr>
      <w:r>
        <w:t xml:space="preserve"> LR</w:t>
      </w:r>
    </w:p>
    <w:p w14:paraId="4CC030B3" w14:textId="77777777" w:rsidR="00AA54F7" w:rsidRDefault="00AA54F7" w:rsidP="005E75FA">
      <w:pPr>
        <w:pStyle w:val="CommentText"/>
        <w:numPr>
          <w:ilvl w:val="0"/>
          <w:numId w:val="5"/>
        </w:numPr>
        <w:ind w:left="1440"/>
      </w:pPr>
      <w:r>
        <w:t>AI Game</w:t>
      </w:r>
    </w:p>
    <w:p w14:paraId="5C5957DB" w14:textId="77777777" w:rsidR="00AA54F7" w:rsidRDefault="00AA54F7" w:rsidP="005E75FA">
      <w:pPr>
        <w:pStyle w:val="CommentText"/>
        <w:numPr>
          <w:ilvl w:val="0"/>
          <w:numId w:val="5"/>
        </w:numPr>
        <w:ind w:left="1440"/>
      </w:pPr>
      <w:r>
        <w:t>AI algorithm</w:t>
      </w:r>
    </w:p>
    <w:p w14:paraId="738E7E68" w14:textId="06CAE60E" w:rsidR="00AA54F7" w:rsidRDefault="00AA54F7" w:rsidP="005E75FA">
      <w:pPr>
        <w:pStyle w:val="CommentText"/>
        <w:numPr>
          <w:ilvl w:val="0"/>
          <w:numId w:val="5"/>
        </w:numPr>
        <w:ind w:left="1440"/>
      </w:pPr>
      <w:r>
        <w:t>Minimax</w:t>
      </w:r>
    </w:p>
    <w:p w14:paraId="30E86966" w14:textId="4E5C0323" w:rsidR="007C162E" w:rsidRDefault="007C162E" w:rsidP="005E75FA">
      <w:pPr>
        <w:pStyle w:val="CommentText"/>
        <w:numPr>
          <w:ilvl w:val="0"/>
          <w:numId w:val="6"/>
        </w:numPr>
        <w:ind w:left="3600"/>
      </w:pPr>
      <w:r>
        <w:t>Existing approach</w:t>
      </w:r>
    </w:p>
    <w:p w14:paraId="05585FDC" w14:textId="10082BEC" w:rsidR="007C162E" w:rsidRDefault="007C162E" w:rsidP="005E75FA">
      <w:pPr>
        <w:pStyle w:val="CommentText"/>
        <w:numPr>
          <w:ilvl w:val="0"/>
          <w:numId w:val="6"/>
        </w:numPr>
        <w:ind w:left="3600"/>
      </w:pPr>
      <w:r>
        <w:t xml:space="preserve">Need of new </w:t>
      </w:r>
      <w:proofErr w:type="gramStart"/>
      <w:r w:rsidR="00C55509">
        <w:t>features</w:t>
      </w:r>
      <w:proofErr w:type="gramEnd"/>
    </w:p>
    <w:p w14:paraId="1BF253EE" w14:textId="7D1F71D0" w:rsidR="00AA54F7" w:rsidRDefault="00AA54F7" w:rsidP="005E75FA">
      <w:pPr>
        <w:pStyle w:val="CommentText"/>
        <w:numPr>
          <w:ilvl w:val="0"/>
          <w:numId w:val="5"/>
        </w:numPr>
        <w:ind w:left="1440"/>
      </w:pPr>
      <w:r>
        <w:t>Heuristic Search</w:t>
      </w:r>
    </w:p>
    <w:p w14:paraId="3A5E38D7" w14:textId="3E12392F" w:rsidR="007C162E" w:rsidRDefault="007C162E" w:rsidP="005E75FA">
      <w:pPr>
        <w:pStyle w:val="CommentText"/>
        <w:numPr>
          <w:ilvl w:val="0"/>
          <w:numId w:val="9"/>
        </w:numPr>
        <w:ind w:left="2089"/>
      </w:pPr>
      <w:r>
        <w:t>Existing approach</w:t>
      </w:r>
    </w:p>
    <w:p w14:paraId="00DDAFF4" w14:textId="41CDB9C8" w:rsidR="007C162E" w:rsidRDefault="007C162E" w:rsidP="005E75FA">
      <w:pPr>
        <w:pStyle w:val="CommentText"/>
        <w:numPr>
          <w:ilvl w:val="0"/>
          <w:numId w:val="9"/>
        </w:numPr>
        <w:ind w:left="2089"/>
      </w:pPr>
      <w:r>
        <w:t>Combination of MINIMAX and heuristic</w:t>
      </w:r>
    </w:p>
    <w:p w14:paraId="0C5D0FD1" w14:textId="5952DD47" w:rsidR="005E75FA" w:rsidRDefault="005E75FA" w:rsidP="005E75FA">
      <w:pPr>
        <w:pStyle w:val="CommentText"/>
        <w:numPr>
          <w:ilvl w:val="0"/>
          <w:numId w:val="5"/>
        </w:numPr>
      </w:pPr>
      <w:r>
        <w:t>Design</w:t>
      </w:r>
    </w:p>
    <w:p w14:paraId="5AFFC821" w14:textId="786367F1" w:rsidR="005E75FA" w:rsidRDefault="005E75FA" w:rsidP="005E75FA">
      <w:pPr>
        <w:pStyle w:val="CommentText"/>
        <w:numPr>
          <w:ilvl w:val="0"/>
          <w:numId w:val="5"/>
        </w:numPr>
      </w:pPr>
      <w:r>
        <w:t>Experiment</w:t>
      </w:r>
      <w:r w:rsidR="00755636">
        <w:t>- implementation with the design</w:t>
      </w:r>
    </w:p>
    <w:p w14:paraId="2D211206" w14:textId="6EEE937D" w:rsidR="005E75FA" w:rsidRDefault="005E75FA" w:rsidP="005E75FA">
      <w:pPr>
        <w:pStyle w:val="CommentText"/>
        <w:numPr>
          <w:ilvl w:val="0"/>
          <w:numId w:val="5"/>
        </w:numPr>
      </w:pPr>
      <w:r>
        <w:t xml:space="preserve">Results – Summary, </w:t>
      </w:r>
      <w:proofErr w:type="spellStart"/>
      <w:r>
        <w:t>evalution</w:t>
      </w:r>
      <w:proofErr w:type="spellEnd"/>
    </w:p>
    <w:p w14:paraId="519D12A7" w14:textId="11E16E68" w:rsidR="00755636" w:rsidRDefault="00755636" w:rsidP="005E75FA">
      <w:pPr>
        <w:pStyle w:val="CommentText"/>
        <w:numPr>
          <w:ilvl w:val="0"/>
          <w:numId w:val="5"/>
        </w:numPr>
      </w:pPr>
      <w:r>
        <w:t>Conclusion</w:t>
      </w:r>
    </w:p>
    <w:p w14:paraId="7BAA8D03" w14:textId="2C08F6BE" w:rsidR="00AA54F7" w:rsidRDefault="00AA54F7" w:rsidP="00755636">
      <w:pPr>
        <w:pStyle w:val="CommentText"/>
      </w:pPr>
    </w:p>
  </w:comment>
  <w:comment w:id="90" w:author="viki raj" w:date="2021-05-19T18:02:00Z" w:initials="vr">
    <w:p w14:paraId="4CB8179D" w14:textId="0EC666CA" w:rsidR="00AA54F7" w:rsidRDefault="00AA54F7">
      <w:pPr>
        <w:pStyle w:val="CommentText"/>
      </w:pPr>
      <w:r>
        <w:rPr>
          <w:rStyle w:val="CommentReference"/>
        </w:rPr>
        <w:annotationRef/>
      </w:r>
      <w:r>
        <w:t>X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BAA8D03" w15:done="0"/>
  <w15:commentEx w15:paraId="4CB8179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4FD08D" w16cex:dateUtc="2021-05-19T08:29:00Z"/>
  <w16cex:commentExtensible w16cex:durableId="244FD139" w16cex:dateUtc="2021-05-19T08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BAA8D03" w16cid:durableId="244FD08D"/>
  <w16cid:commentId w16cid:paraId="4CB8179D" w16cid:durableId="244FD13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62411"/>
    <w:multiLevelType w:val="hybridMultilevel"/>
    <w:tmpl w:val="A4D85D22"/>
    <w:lvl w:ilvl="0" w:tplc="0C090001">
      <w:start w:val="1"/>
      <w:numFmt w:val="bullet"/>
      <w:lvlText w:val=""/>
      <w:lvlJc w:val="left"/>
      <w:pPr>
        <w:ind w:left="136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8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0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2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24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96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8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0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29" w:hanging="360"/>
      </w:pPr>
      <w:rPr>
        <w:rFonts w:ascii="Wingdings" w:hAnsi="Wingdings" w:hint="default"/>
      </w:rPr>
    </w:lvl>
  </w:abstractNum>
  <w:abstractNum w:abstractNumId="1" w15:restartNumberingAfterBreak="0">
    <w:nsid w:val="140005BB"/>
    <w:multiLevelType w:val="hybridMultilevel"/>
    <w:tmpl w:val="EE444C14"/>
    <w:lvl w:ilvl="0" w:tplc="3118D41A">
      <w:start w:val="1"/>
      <w:numFmt w:val="decimal"/>
      <w:lvlText w:val="[%1]"/>
      <w:lvlJc w:val="left"/>
      <w:pPr>
        <w:ind w:left="666" w:hanging="42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7D9C2A16">
      <w:numFmt w:val="bullet"/>
      <w:lvlText w:val="•"/>
      <w:lvlJc w:val="left"/>
      <w:pPr>
        <w:ind w:left="1528" w:hanging="425"/>
      </w:pPr>
      <w:rPr>
        <w:rFonts w:hint="default"/>
        <w:lang w:val="en-US" w:eastAsia="en-US" w:bidi="ar-SA"/>
      </w:rPr>
    </w:lvl>
    <w:lvl w:ilvl="2" w:tplc="0B3C77B2">
      <w:numFmt w:val="bullet"/>
      <w:lvlText w:val="•"/>
      <w:lvlJc w:val="left"/>
      <w:pPr>
        <w:ind w:left="2397" w:hanging="425"/>
      </w:pPr>
      <w:rPr>
        <w:rFonts w:hint="default"/>
        <w:lang w:val="en-US" w:eastAsia="en-US" w:bidi="ar-SA"/>
      </w:rPr>
    </w:lvl>
    <w:lvl w:ilvl="3" w:tplc="762036D4">
      <w:numFmt w:val="bullet"/>
      <w:lvlText w:val="•"/>
      <w:lvlJc w:val="left"/>
      <w:pPr>
        <w:ind w:left="3265" w:hanging="425"/>
      </w:pPr>
      <w:rPr>
        <w:rFonts w:hint="default"/>
        <w:lang w:val="en-US" w:eastAsia="en-US" w:bidi="ar-SA"/>
      </w:rPr>
    </w:lvl>
    <w:lvl w:ilvl="4" w:tplc="B7862076">
      <w:numFmt w:val="bullet"/>
      <w:lvlText w:val="•"/>
      <w:lvlJc w:val="left"/>
      <w:pPr>
        <w:ind w:left="4134" w:hanging="425"/>
      </w:pPr>
      <w:rPr>
        <w:rFonts w:hint="default"/>
        <w:lang w:val="en-US" w:eastAsia="en-US" w:bidi="ar-SA"/>
      </w:rPr>
    </w:lvl>
    <w:lvl w:ilvl="5" w:tplc="AB4298E2">
      <w:numFmt w:val="bullet"/>
      <w:lvlText w:val="•"/>
      <w:lvlJc w:val="left"/>
      <w:pPr>
        <w:ind w:left="5003" w:hanging="425"/>
      </w:pPr>
      <w:rPr>
        <w:rFonts w:hint="default"/>
        <w:lang w:val="en-US" w:eastAsia="en-US" w:bidi="ar-SA"/>
      </w:rPr>
    </w:lvl>
    <w:lvl w:ilvl="6" w:tplc="7A962DDA">
      <w:numFmt w:val="bullet"/>
      <w:lvlText w:val="•"/>
      <w:lvlJc w:val="left"/>
      <w:pPr>
        <w:ind w:left="5871" w:hanging="425"/>
      </w:pPr>
      <w:rPr>
        <w:rFonts w:hint="default"/>
        <w:lang w:val="en-US" w:eastAsia="en-US" w:bidi="ar-SA"/>
      </w:rPr>
    </w:lvl>
    <w:lvl w:ilvl="7" w:tplc="596856BA">
      <w:numFmt w:val="bullet"/>
      <w:lvlText w:val="•"/>
      <w:lvlJc w:val="left"/>
      <w:pPr>
        <w:ind w:left="6740" w:hanging="425"/>
      </w:pPr>
      <w:rPr>
        <w:rFonts w:hint="default"/>
        <w:lang w:val="en-US" w:eastAsia="en-US" w:bidi="ar-SA"/>
      </w:rPr>
    </w:lvl>
    <w:lvl w:ilvl="8" w:tplc="B2A87032">
      <w:numFmt w:val="bullet"/>
      <w:lvlText w:val="•"/>
      <w:lvlJc w:val="left"/>
      <w:pPr>
        <w:ind w:left="7609" w:hanging="425"/>
      </w:pPr>
      <w:rPr>
        <w:rFonts w:hint="default"/>
        <w:lang w:val="en-US" w:eastAsia="en-US" w:bidi="ar-SA"/>
      </w:rPr>
    </w:lvl>
  </w:abstractNum>
  <w:abstractNum w:abstractNumId="2" w15:restartNumberingAfterBreak="0">
    <w:nsid w:val="24D6540B"/>
    <w:multiLevelType w:val="hybridMultilevel"/>
    <w:tmpl w:val="F1D64D9A"/>
    <w:lvl w:ilvl="0" w:tplc="9206698C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color w:val="0D0F1A"/>
        <w:w w:val="100"/>
        <w:sz w:val="22"/>
        <w:szCs w:val="22"/>
        <w:lang w:val="en-US" w:eastAsia="en-US" w:bidi="ar-SA"/>
      </w:rPr>
    </w:lvl>
    <w:lvl w:ilvl="1" w:tplc="B6D824C6">
      <w:numFmt w:val="bullet"/>
      <w:lvlText w:val="•"/>
      <w:lvlJc w:val="left"/>
      <w:pPr>
        <w:ind w:left="1996" w:hanging="360"/>
      </w:pPr>
      <w:rPr>
        <w:rFonts w:hint="default"/>
        <w:lang w:val="en-US" w:eastAsia="en-US" w:bidi="ar-SA"/>
      </w:rPr>
    </w:lvl>
    <w:lvl w:ilvl="2" w:tplc="40E4EA22">
      <w:numFmt w:val="bullet"/>
      <w:lvlText w:val="•"/>
      <w:lvlJc w:val="left"/>
      <w:pPr>
        <w:ind w:left="2813" w:hanging="360"/>
      </w:pPr>
      <w:rPr>
        <w:rFonts w:hint="default"/>
        <w:lang w:val="en-US" w:eastAsia="en-US" w:bidi="ar-SA"/>
      </w:rPr>
    </w:lvl>
    <w:lvl w:ilvl="3" w:tplc="AEBAAEB4">
      <w:numFmt w:val="bullet"/>
      <w:lvlText w:val="•"/>
      <w:lvlJc w:val="left"/>
      <w:pPr>
        <w:ind w:left="3629" w:hanging="360"/>
      </w:pPr>
      <w:rPr>
        <w:rFonts w:hint="default"/>
        <w:lang w:val="en-US" w:eastAsia="en-US" w:bidi="ar-SA"/>
      </w:rPr>
    </w:lvl>
    <w:lvl w:ilvl="4" w:tplc="C93484CE">
      <w:numFmt w:val="bullet"/>
      <w:lvlText w:val="•"/>
      <w:lvlJc w:val="left"/>
      <w:pPr>
        <w:ind w:left="4446" w:hanging="360"/>
      </w:pPr>
      <w:rPr>
        <w:rFonts w:hint="default"/>
        <w:lang w:val="en-US" w:eastAsia="en-US" w:bidi="ar-SA"/>
      </w:rPr>
    </w:lvl>
    <w:lvl w:ilvl="5" w:tplc="7C880F68">
      <w:numFmt w:val="bullet"/>
      <w:lvlText w:val="•"/>
      <w:lvlJc w:val="left"/>
      <w:pPr>
        <w:ind w:left="5263" w:hanging="360"/>
      </w:pPr>
      <w:rPr>
        <w:rFonts w:hint="default"/>
        <w:lang w:val="en-US" w:eastAsia="en-US" w:bidi="ar-SA"/>
      </w:rPr>
    </w:lvl>
    <w:lvl w:ilvl="6" w:tplc="772EAC1E">
      <w:numFmt w:val="bullet"/>
      <w:lvlText w:val="•"/>
      <w:lvlJc w:val="left"/>
      <w:pPr>
        <w:ind w:left="6079" w:hanging="360"/>
      </w:pPr>
      <w:rPr>
        <w:rFonts w:hint="default"/>
        <w:lang w:val="en-US" w:eastAsia="en-US" w:bidi="ar-SA"/>
      </w:rPr>
    </w:lvl>
    <w:lvl w:ilvl="7" w:tplc="92BEE6AC">
      <w:numFmt w:val="bullet"/>
      <w:lvlText w:val="•"/>
      <w:lvlJc w:val="left"/>
      <w:pPr>
        <w:ind w:left="6896" w:hanging="360"/>
      </w:pPr>
      <w:rPr>
        <w:rFonts w:hint="default"/>
        <w:lang w:val="en-US" w:eastAsia="en-US" w:bidi="ar-SA"/>
      </w:rPr>
    </w:lvl>
    <w:lvl w:ilvl="8" w:tplc="0068EB4E">
      <w:numFmt w:val="bullet"/>
      <w:lvlText w:val="•"/>
      <w:lvlJc w:val="left"/>
      <w:pPr>
        <w:ind w:left="771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A61133E"/>
    <w:multiLevelType w:val="hybridMultilevel"/>
    <w:tmpl w:val="D636697A"/>
    <w:lvl w:ilvl="0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38043C55"/>
    <w:multiLevelType w:val="hybridMultilevel"/>
    <w:tmpl w:val="A158273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CA6CC5"/>
    <w:multiLevelType w:val="hybridMultilevel"/>
    <w:tmpl w:val="EE444C14"/>
    <w:lvl w:ilvl="0" w:tplc="3118D41A">
      <w:start w:val="1"/>
      <w:numFmt w:val="decimal"/>
      <w:lvlText w:val="[%1]"/>
      <w:lvlJc w:val="left"/>
      <w:pPr>
        <w:ind w:left="666" w:hanging="42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7D9C2A16">
      <w:numFmt w:val="bullet"/>
      <w:lvlText w:val="•"/>
      <w:lvlJc w:val="left"/>
      <w:pPr>
        <w:ind w:left="1528" w:hanging="425"/>
      </w:pPr>
      <w:rPr>
        <w:rFonts w:hint="default"/>
        <w:lang w:val="en-US" w:eastAsia="en-US" w:bidi="ar-SA"/>
      </w:rPr>
    </w:lvl>
    <w:lvl w:ilvl="2" w:tplc="0B3C77B2">
      <w:numFmt w:val="bullet"/>
      <w:lvlText w:val="•"/>
      <w:lvlJc w:val="left"/>
      <w:pPr>
        <w:ind w:left="2397" w:hanging="425"/>
      </w:pPr>
      <w:rPr>
        <w:rFonts w:hint="default"/>
        <w:lang w:val="en-US" w:eastAsia="en-US" w:bidi="ar-SA"/>
      </w:rPr>
    </w:lvl>
    <w:lvl w:ilvl="3" w:tplc="762036D4">
      <w:numFmt w:val="bullet"/>
      <w:lvlText w:val="•"/>
      <w:lvlJc w:val="left"/>
      <w:pPr>
        <w:ind w:left="3265" w:hanging="425"/>
      </w:pPr>
      <w:rPr>
        <w:rFonts w:hint="default"/>
        <w:lang w:val="en-US" w:eastAsia="en-US" w:bidi="ar-SA"/>
      </w:rPr>
    </w:lvl>
    <w:lvl w:ilvl="4" w:tplc="B7862076">
      <w:numFmt w:val="bullet"/>
      <w:lvlText w:val="•"/>
      <w:lvlJc w:val="left"/>
      <w:pPr>
        <w:ind w:left="4134" w:hanging="425"/>
      </w:pPr>
      <w:rPr>
        <w:rFonts w:hint="default"/>
        <w:lang w:val="en-US" w:eastAsia="en-US" w:bidi="ar-SA"/>
      </w:rPr>
    </w:lvl>
    <w:lvl w:ilvl="5" w:tplc="AB4298E2">
      <w:numFmt w:val="bullet"/>
      <w:lvlText w:val="•"/>
      <w:lvlJc w:val="left"/>
      <w:pPr>
        <w:ind w:left="5003" w:hanging="425"/>
      </w:pPr>
      <w:rPr>
        <w:rFonts w:hint="default"/>
        <w:lang w:val="en-US" w:eastAsia="en-US" w:bidi="ar-SA"/>
      </w:rPr>
    </w:lvl>
    <w:lvl w:ilvl="6" w:tplc="7A962DDA">
      <w:numFmt w:val="bullet"/>
      <w:lvlText w:val="•"/>
      <w:lvlJc w:val="left"/>
      <w:pPr>
        <w:ind w:left="5871" w:hanging="425"/>
      </w:pPr>
      <w:rPr>
        <w:rFonts w:hint="default"/>
        <w:lang w:val="en-US" w:eastAsia="en-US" w:bidi="ar-SA"/>
      </w:rPr>
    </w:lvl>
    <w:lvl w:ilvl="7" w:tplc="596856BA">
      <w:numFmt w:val="bullet"/>
      <w:lvlText w:val="•"/>
      <w:lvlJc w:val="left"/>
      <w:pPr>
        <w:ind w:left="6740" w:hanging="425"/>
      </w:pPr>
      <w:rPr>
        <w:rFonts w:hint="default"/>
        <w:lang w:val="en-US" w:eastAsia="en-US" w:bidi="ar-SA"/>
      </w:rPr>
    </w:lvl>
    <w:lvl w:ilvl="8" w:tplc="B2A87032">
      <w:numFmt w:val="bullet"/>
      <w:lvlText w:val="•"/>
      <w:lvlJc w:val="left"/>
      <w:pPr>
        <w:ind w:left="7609" w:hanging="425"/>
      </w:pPr>
      <w:rPr>
        <w:rFonts w:hint="default"/>
        <w:lang w:val="en-US" w:eastAsia="en-US" w:bidi="ar-SA"/>
      </w:rPr>
    </w:lvl>
  </w:abstractNum>
  <w:abstractNum w:abstractNumId="6" w15:restartNumberingAfterBreak="0">
    <w:nsid w:val="4BB65639"/>
    <w:multiLevelType w:val="hybridMultilevel"/>
    <w:tmpl w:val="266A22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7046AB"/>
    <w:multiLevelType w:val="hybridMultilevel"/>
    <w:tmpl w:val="BA2465D2"/>
    <w:lvl w:ilvl="0" w:tplc="9A10FD4A">
      <w:start w:val="1"/>
      <w:numFmt w:val="decimal"/>
      <w:lvlText w:val="%1."/>
      <w:lvlJc w:val="left"/>
      <w:pPr>
        <w:ind w:left="666" w:hanging="284"/>
      </w:pPr>
      <w:rPr>
        <w:rFonts w:ascii="Times New Roman" w:eastAsia="Times New Roman" w:hAnsi="Times New Roman" w:cs="Times New Roman" w:hint="default"/>
        <w:color w:val="0D0F1A"/>
        <w:w w:val="100"/>
        <w:sz w:val="22"/>
        <w:szCs w:val="22"/>
        <w:lang w:val="en-US" w:eastAsia="en-US" w:bidi="ar-SA"/>
      </w:rPr>
    </w:lvl>
    <w:lvl w:ilvl="1" w:tplc="B3380B6A">
      <w:numFmt w:val="bullet"/>
      <w:lvlText w:val="•"/>
      <w:lvlJc w:val="left"/>
      <w:pPr>
        <w:ind w:left="1528" w:hanging="284"/>
      </w:pPr>
      <w:rPr>
        <w:rFonts w:hint="default"/>
        <w:lang w:val="en-US" w:eastAsia="en-US" w:bidi="ar-SA"/>
      </w:rPr>
    </w:lvl>
    <w:lvl w:ilvl="2" w:tplc="6632E45C">
      <w:numFmt w:val="bullet"/>
      <w:lvlText w:val="•"/>
      <w:lvlJc w:val="left"/>
      <w:pPr>
        <w:ind w:left="2397" w:hanging="284"/>
      </w:pPr>
      <w:rPr>
        <w:rFonts w:hint="default"/>
        <w:lang w:val="en-US" w:eastAsia="en-US" w:bidi="ar-SA"/>
      </w:rPr>
    </w:lvl>
    <w:lvl w:ilvl="3" w:tplc="54B41092">
      <w:numFmt w:val="bullet"/>
      <w:lvlText w:val="•"/>
      <w:lvlJc w:val="left"/>
      <w:pPr>
        <w:ind w:left="3265" w:hanging="284"/>
      </w:pPr>
      <w:rPr>
        <w:rFonts w:hint="default"/>
        <w:lang w:val="en-US" w:eastAsia="en-US" w:bidi="ar-SA"/>
      </w:rPr>
    </w:lvl>
    <w:lvl w:ilvl="4" w:tplc="1236087E">
      <w:numFmt w:val="bullet"/>
      <w:lvlText w:val="•"/>
      <w:lvlJc w:val="left"/>
      <w:pPr>
        <w:ind w:left="4134" w:hanging="284"/>
      </w:pPr>
      <w:rPr>
        <w:rFonts w:hint="default"/>
        <w:lang w:val="en-US" w:eastAsia="en-US" w:bidi="ar-SA"/>
      </w:rPr>
    </w:lvl>
    <w:lvl w:ilvl="5" w:tplc="1168FEFE">
      <w:numFmt w:val="bullet"/>
      <w:lvlText w:val="•"/>
      <w:lvlJc w:val="left"/>
      <w:pPr>
        <w:ind w:left="5003" w:hanging="284"/>
      </w:pPr>
      <w:rPr>
        <w:rFonts w:hint="default"/>
        <w:lang w:val="en-US" w:eastAsia="en-US" w:bidi="ar-SA"/>
      </w:rPr>
    </w:lvl>
    <w:lvl w:ilvl="6" w:tplc="E9B8F6DA">
      <w:numFmt w:val="bullet"/>
      <w:lvlText w:val="•"/>
      <w:lvlJc w:val="left"/>
      <w:pPr>
        <w:ind w:left="5871" w:hanging="284"/>
      </w:pPr>
      <w:rPr>
        <w:rFonts w:hint="default"/>
        <w:lang w:val="en-US" w:eastAsia="en-US" w:bidi="ar-SA"/>
      </w:rPr>
    </w:lvl>
    <w:lvl w:ilvl="7" w:tplc="89726524">
      <w:numFmt w:val="bullet"/>
      <w:lvlText w:val="•"/>
      <w:lvlJc w:val="left"/>
      <w:pPr>
        <w:ind w:left="6740" w:hanging="284"/>
      </w:pPr>
      <w:rPr>
        <w:rFonts w:hint="default"/>
        <w:lang w:val="en-US" w:eastAsia="en-US" w:bidi="ar-SA"/>
      </w:rPr>
    </w:lvl>
    <w:lvl w:ilvl="8" w:tplc="AEFA28AA">
      <w:numFmt w:val="bullet"/>
      <w:lvlText w:val="•"/>
      <w:lvlJc w:val="left"/>
      <w:pPr>
        <w:ind w:left="7609" w:hanging="284"/>
      </w:pPr>
      <w:rPr>
        <w:rFonts w:hint="default"/>
        <w:lang w:val="en-US" w:eastAsia="en-US" w:bidi="ar-SA"/>
      </w:rPr>
    </w:lvl>
  </w:abstractNum>
  <w:abstractNum w:abstractNumId="8" w15:restartNumberingAfterBreak="0">
    <w:nsid w:val="679D35BF"/>
    <w:multiLevelType w:val="hybridMultilevel"/>
    <w:tmpl w:val="23C6E340"/>
    <w:lvl w:ilvl="0" w:tplc="B9323832">
      <w:start w:val="1"/>
      <w:numFmt w:val="decimal"/>
      <w:lvlText w:val="%1."/>
      <w:lvlJc w:val="left"/>
      <w:pPr>
        <w:ind w:left="460" w:hanging="360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30DA7C30">
      <w:start w:val="1"/>
      <w:numFmt w:val="decimal"/>
      <w:lvlText w:val="%1.%2."/>
      <w:lvlJc w:val="left"/>
      <w:pPr>
        <w:ind w:left="892" w:hanging="432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 w:tplc="BB683066">
      <w:numFmt w:val="bullet"/>
      <w:lvlText w:val="•"/>
      <w:lvlJc w:val="left"/>
      <w:pPr>
        <w:ind w:left="1838" w:hanging="432"/>
      </w:pPr>
      <w:rPr>
        <w:rFonts w:hint="default"/>
        <w:lang w:val="en-US" w:eastAsia="en-US" w:bidi="ar-SA"/>
      </w:rPr>
    </w:lvl>
    <w:lvl w:ilvl="3" w:tplc="0EDEB568">
      <w:numFmt w:val="bullet"/>
      <w:lvlText w:val="•"/>
      <w:lvlJc w:val="left"/>
      <w:pPr>
        <w:ind w:left="2776" w:hanging="432"/>
      </w:pPr>
      <w:rPr>
        <w:rFonts w:hint="default"/>
        <w:lang w:val="en-US" w:eastAsia="en-US" w:bidi="ar-SA"/>
      </w:rPr>
    </w:lvl>
    <w:lvl w:ilvl="4" w:tplc="077EB4E0">
      <w:numFmt w:val="bullet"/>
      <w:lvlText w:val="•"/>
      <w:lvlJc w:val="left"/>
      <w:pPr>
        <w:ind w:left="3715" w:hanging="432"/>
      </w:pPr>
      <w:rPr>
        <w:rFonts w:hint="default"/>
        <w:lang w:val="en-US" w:eastAsia="en-US" w:bidi="ar-SA"/>
      </w:rPr>
    </w:lvl>
    <w:lvl w:ilvl="5" w:tplc="69CC3B48">
      <w:numFmt w:val="bullet"/>
      <w:lvlText w:val="•"/>
      <w:lvlJc w:val="left"/>
      <w:pPr>
        <w:ind w:left="4653" w:hanging="432"/>
      </w:pPr>
      <w:rPr>
        <w:rFonts w:hint="default"/>
        <w:lang w:val="en-US" w:eastAsia="en-US" w:bidi="ar-SA"/>
      </w:rPr>
    </w:lvl>
    <w:lvl w:ilvl="6" w:tplc="A642A1F2">
      <w:numFmt w:val="bullet"/>
      <w:lvlText w:val="•"/>
      <w:lvlJc w:val="left"/>
      <w:pPr>
        <w:ind w:left="5592" w:hanging="432"/>
      </w:pPr>
      <w:rPr>
        <w:rFonts w:hint="default"/>
        <w:lang w:val="en-US" w:eastAsia="en-US" w:bidi="ar-SA"/>
      </w:rPr>
    </w:lvl>
    <w:lvl w:ilvl="7" w:tplc="5176A8B8">
      <w:numFmt w:val="bullet"/>
      <w:lvlText w:val="•"/>
      <w:lvlJc w:val="left"/>
      <w:pPr>
        <w:ind w:left="6530" w:hanging="432"/>
      </w:pPr>
      <w:rPr>
        <w:rFonts w:hint="default"/>
        <w:lang w:val="en-US" w:eastAsia="en-US" w:bidi="ar-SA"/>
      </w:rPr>
    </w:lvl>
    <w:lvl w:ilvl="8" w:tplc="3F4EEA48">
      <w:numFmt w:val="bullet"/>
      <w:lvlText w:val="•"/>
      <w:lvlJc w:val="left"/>
      <w:pPr>
        <w:ind w:left="7469" w:hanging="432"/>
      </w:pPr>
      <w:rPr>
        <w:rFonts w:hint="default"/>
        <w:lang w:val="en-US" w:eastAsia="en-US" w:bidi="ar-SA"/>
      </w:rPr>
    </w:lvl>
  </w:abstractNum>
  <w:abstractNum w:abstractNumId="9" w15:restartNumberingAfterBreak="0">
    <w:nsid w:val="740D5DF0"/>
    <w:multiLevelType w:val="hybridMultilevel"/>
    <w:tmpl w:val="28F0E9DA"/>
    <w:lvl w:ilvl="0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8"/>
  </w:num>
  <w:num w:numId="5">
    <w:abstractNumId w:val="4"/>
  </w:num>
  <w:num w:numId="6">
    <w:abstractNumId w:val="3"/>
  </w:num>
  <w:num w:numId="7">
    <w:abstractNumId w:val="6"/>
  </w:num>
  <w:num w:numId="8">
    <w:abstractNumId w:val="9"/>
  </w:num>
  <w:num w:numId="9">
    <w:abstractNumId w:val="0"/>
  </w:num>
  <w:num w:numId="10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iki raj">
    <w15:presenceInfo w15:providerId="Windows Live" w15:userId="55da0734b0c9cfb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saxted9pdpxs5gea2vo55xegfezvpdwvxr92&quot;&gt;My EndNote Library&lt;record-ids&gt;&lt;item&gt;2&lt;/item&gt;&lt;item&gt;21&lt;/item&gt;&lt;item&gt;27&lt;/item&gt;&lt;item&gt;31&lt;/item&gt;&lt;item&gt;33&lt;/item&gt;&lt;item&gt;41&lt;/item&gt;&lt;item&gt;46&lt;/item&gt;&lt;item&gt;47&lt;/item&gt;&lt;/record-ids&gt;&lt;/item&gt;&lt;/Libraries&gt;"/>
  </w:docVars>
  <w:rsids>
    <w:rsidRoot w:val="00AC4D51"/>
    <w:rsid w:val="000350D0"/>
    <w:rsid w:val="0005780E"/>
    <w:rsid w:val="00074ABF"/>
    <w:rsid w:val="00161FD5"/>
    <w:rsid w:val="00174177"/>
    <w:rsid w:val="001B57FC"/>
    <w:rsid w:val="001C125D"/>
    <w:rsid w:val="002D73DC"/>
    <w:rsid w:val="003653C0"/>
    <w:rsid w:val="00385212"/>
    <w:rsid w:val="003F6472"/>
    <w:rsid w:val="00411E7A"/>
    <w:rsid w:val="0045102A"/>
    <w:rsid w:val="00587BC1"/>
    <w:rsid w:val="00591AB7"/>
    <w:rsid w:val="005B57CE"/>
    <w:rsid w:val="005E75FA"/>
    <w:rsid w:val="00651227"/>
    <w:rsid w:val="00755636"/>
    <w:rsid w:val="007C162E"/>
    <w:rsid w:val="007F053E"/>
    <w:rsid w:val="00842A09"/>
    <w:rsid w:val="0089695E"/>
    <w:rsid w:val="008F7D40"/>
    <w:rsid w:val="00915954"/>
    <w:rsid w:val="0099090D"/>
    <w:rsid w:val="00A30623"/>
    <w:rsid w:val="00A355C0"/>
    <w:rsid w:val="00AA0212"/>
    <w:rsid w:val="00AA54F7"/>
    <w:rsid w:val="00AC4D51"/>
    <w:rsid w:val="00B33A7C"/>
    <w:rsid w:val="00B61C23"/>
    <w:rsid w:val="00B74750"/>
    <w:rsid w:val="00BB0BCC"/>
    <w:rsid w:val="00C2116F"/>
    <w:rsid w:val="00C533C7"/>
    <w:rsid w:val="00C55509"/>
    <w:rsid w:val="00DE7220"/>
    <w:rsid w:val="00E53DAC"/>
    <w:rsid w:val="00F75B7C"/>
    <w:rsid w:val="00F9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43BA57B"/>
  <w15:docId w15:val="{5F776376-51BB-48D9-8CA1-4011A2B57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60" w:hanging="36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892" w:hanging="433"/>
      <w:jc w:val="both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7"/>
      <w:ind w:left="100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666" w:hanging="37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A54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54F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A54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54F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54F7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54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54F7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EndNoteBibliographyTitle">
    <w:name w:val="EndNote Bibliography Title"/>
    <w:basedOn w:val="Normal"/>
    <w:link w:val="EndNoteBibliographyTitleChar"/>
    <w:rsid w:val="00BB0BCC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BB0BCC"/>
    <w:rPr>
      <w:rFonts w:ascii="Times New Roman" w:eastAsia="Times New Roman" w:hAnsi="Times New Roman" w:cs="Times New Roman"/>
      <w:noProof/>
    </w:rPr>
  </w:style>
  <w:style w:type="paragraph" w:customStyle="1" w:styleId="EndNoteBibliography">
    <w:name w:val="EndNote Bibliography"/>
    <w:basedOn w:val="Normal"/>
    <w:link w:val="EndNoteBibliographyChar"/>
    <w:rsid w:val="00BB0BCC"/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BB0BCC"/>
    <w:rPr>
      <w:rFonts w:ascii="Times New Roman" w:eastAsia="Times New Roman" w:hAnsi="Times New Roman" w:cs="Times New Roman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2.jpeg"/><Relationship Id="rId5" Type="http://schemas.openxmlformats.org/officeDocument/2006/relationships/hyperlink" Target="mailto:a1787474@student.adelide.edu.au" TargetMode="Externa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1344</TotalTime>
  <Pages>11</Pages>
  <Words>5483</Words>
  <Characters>31259</Characters>
  <Application>Microsoft Office Word</Application>
  <DocSecurity>0</DocSecurity>
  <Lines>260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viki raj</dc:creator>
  <cp:lastModifiedBy>viki raj</cp:lastModifiedBy>
  <cp:revision>42</cp:revision>
  <dcterms:created xsi:type="dcterms:W3CDTF">2021-05-19T08:27:00Z</dcterms:created>
  <dcterms:modified xsi:type="dcterms:W3CDTF">2021-06-03T19:56:00Z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2021-05-19T00:00:00Z</vt:filetime>
  </property>
</Properties>
</file>